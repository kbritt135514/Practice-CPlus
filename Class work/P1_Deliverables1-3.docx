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7AB55" w14:textId="77777777" w:rsidR="00D55339" w:rsidRDefault="00845573">
      <w:pPr>
        <w:pStyle w:val="Default"/>
        <w:rPr>
          <w:sz w:val="32"/>
          <w:szCs w:val="32"/>
        </w:rPr>
      </w:pPr>
      <w:bookmarkStart w:id="0" w:name="_Hlk177378379"/>
      <w:bookmarkEnd w:id="0"/>
      <w:r>
        <w:rPr>
          <w:sz w:val="32"/>
          <w:szCs w:val="32"/>
        </w:rPr>
        <w:t xml:space="preserve">Program 1: </w:t>
      </w:r>
      <w:r w:rsidR="00D55339">
        <w:rPr>
          <w:sz w:val="32"/>
          <w:szCs w:val="32"/>
        </w:rPr>
        <w:t xml:space="preserve">Deliverables 1 - 3 </w:t>
      </w:r>
    </w:p>
    <w:p w14:paraId="7BB48B9B" w14:textId="1D312F01" w:rsidR="00C535EA" w:rsidRDefault="00D55339" w:rsidP="00C535EA">
      <w:pPr>
        <w:pStyle w:val="Default"/>
        <w:rPr>
          <w:sz w:val="22"/>
          <w:szCs w:val="22"/>
        </w:rPr>
      </w:pPr>
      <w:r>
        <w:rPr>
          <w:b/>
          <w:bCs/>
          <w:sz w:val="23"/>
          <w:szCs w:val="23"/>
        </w:rPr>
        <w:t>Problem Statement</w:t>
      </w:r>
      <w:r>
        <w:rPr>
          <w:sz w:val="23"/>
          <w:szCs w:val="23"/>
        </w:rPr>
        <w:t xml:space="preserve"> </w:t>
      </w:r>
      <w:r w:rsidR="004B50F3" w:rsidRPr="004B50F3">
        <w:rPr>
          <w:sz w:val="23"/>
          <w:szCs w:val="23"/>
        </w:rPr>
        <w:t xml:space="preserve">Construct a program that calculates the </w:t>
      </w:r>
      <w:proofErr w:type="gramStart"/>
      <w:r w:rsidR="004B50F3" w:rsidRPr="004B50F3">
        <w:rPr>
          <w:sz w:val="23"/>
          <w:szCs w:val="23"/>
        </w:rPr>
        <w:t>cours</w:t>
      </w:r>
      <w:r w:rsidR="004B50F3">
        <w:rPr>
          <w:sz w:val="23"/>
          <w:szCs w:val="23"/>
        </w:rPr>
        <w:t>e</w:t>
      </w:r>
      <w:proofErr w:type="gramEnd"/>
      <w:r w:rsidR="004B50F3" w:rsidRPr="004B50F3">
        <w:rPr>
          <w:sz w:val="23"/>
          <w:szCs w:val="23"/>
        </w:rPr>
        <w:t xml:space="preserve"> overall grade. The program must input 3 scores for each of the categories listed below except for the final examination.  The maximum score for all quizzes is 20 points each, the maximum score for all homework assignments is 70 points each, the maximum score for all tests and all programming assignments is 100 points each, the maximum score for programming labs is 40 points each, and the maximum for the final examination is 120 points.  You can select the scores that you use on each of these assessed items.</w:t>
      </w:r>
    </w:p>
    <w:p w14:paraId="585CAE32" w14:textId="77777777" w:rsidR="00B93A69" w:rsidRDefault="00B93A69">
      <w:pPr>
        <w:pStyle w:val="Default"/>
        <w:rPr>
          <w:sz w:val="23"/>
          <w:szCs w:val="23"/>
        </w:rPr>
      </w:pPr>
    </w:p>
    <w:p w14:paraId="76939BC9" w14:textId="73436E14" w:rsidR="00D55339" w:rsidRPr="00845573" w:rsidRDefault="00D55339">
      <w:pPr>
        <w:pStyle w:val="Default"/>
        <w:rPr>
          <w:b/>
          <w:sz w:val="23"/>
          <w:szCs w:val="23"/>
        </w:rPr>
      </w:pPr>
      <w:r w:rsidRPr="00845573">
        <w:rPr>
          <w:b/>
          <w:sz w:val="23"/>
          <w:szCs w:val="23"/>
        </w:rPr>
        <w:t xml:space="preserve">Plan – Step I:  Show how you would </w:t>
      </w:r>
      <w:r w:rsidR="004B50F3" w:rsidRPr="004E167F">
        <w:rPr>
          <w:b/>
          <w:sz w:val="23"/>
          <w:szCs w:val="23"/>
        </w:rPr>
        <w:t>calculate</w:t>
      </w:r>
      <w:r w:rsidR="004E167F" w:rsidRPr="004E167F">
        <w:rPr>
          <w:b/>
          <w:sz w:val="23"/>
          <w:szCs w:val="23"/>
        </w:rPr>
        <w:t xml:space="preserve"> the </w:t>
      </w:r>
      <w:r w:rsidR="004B50F3">
        <w:rPr>
          <w:b/>
          <w:sz w:val="23"/>
          <w:szCs w:val="23"/>
        </w:rPr>
        <w:t>final weighted score</w:t>
      </w:r>
      <w:r w:rsidRPr="00845573">
        <w:rPr>
          <w:b/>
          <w:sz w:val="23"/>
          <w:szCs w:val="23"/>
        </w:rPr>
        <w:t xml:space="preserve">.  Show the general form of the equation and then show the actual calculation. </w:t>
      </w:r>
    </w:p>
    <w:p w14:paraId="17CC763E" w14:textId="77777777" w:rsidR="00D55339" w:rsidRDefault="00D55339">
      <w:pPr>
        <w:pStyle w:val="Default"/>
        <w:rPr>
          <w:sz w:val="23"/>
          <w:szCs w:val="23"/>
        </w:rPr>
      </w:pPr>
      <w:r>
        <w:rPr>
          <w:sz w:val="23"/>
          <w:szCs w:val="23"/>
        </w:rPr>
        <w:t xml:space="preserve"> </w:t>
      </w:r>
    </w:p>
    <w:p w14:paraId="79CFD86F" w14:textId="59DDBF4E" w:rsidR="00AD0DF5" w:rsidRDefault="00AD0DF5">
      <w:pPr>
        <w:pStyle w:val="Default"/>
        <w:rPr>
          <w:sz w:val="23"/>
          <w:szCs w:val="23"/>
        </w:rPr>
      </w:pPr>
      <w:proofErr w:type="spellStart"/>
      <w:r>
        <w:rPr>
          <w:sz w:val="23"/>
          <w:szCs w:val="23"/>
        </w:rPr>
        <w:t>myFinalHomeworkScore</w:t>
      </w:r>
      <w:proofErr w:type="spellEnd"/>
      <w:r>
        <w:rPr>
          <w:sz w:val="23"/>
          <w:szCs w:val="23"/>
        </w:rPr>
        <w:t xml:space="preserve"> = homework1 + homework2 + homework3</w:t>
      </w:r>
    </w:p>
    <w:p w14:paraId="5A5AC0E4" w14:textId="0CD172D3" w:rsidR="00AD0DF5" w:rsidRDefault="00AD0DF5">
      <w:pPr>
        <w:pStyle w:val="Default"/>
        <w:rPr>
          <w:sz w:val="23"/>
          <w:szCs w:val="23"/>
        </w:rPr>
      </w:pPr>
      <w:proofErr w:type="spellStart"/>
      <w:r>
        <w:rPr>
          <w:sz w:val="23"/>
          <w:szCs w:val="23"/>
        </w:rPr>
        <w:t>myProgAssignFinalScore</w:t>
      </w:r>
      <w:proofErr w:type="spellEnd"/>
      <w:r>
        <w:rPr>
          <w:sz w:val="23"/>
          <w:szCs w:val="23"/>
        </w:rPr>
        <w:t xml:space="preserve"> = ProgAssign1 + ProgAssign2 + ProgAssign3</w:t>
      </w:r>
    </w:p>
    <w:p w14:paraId="35EB33B5" w14:textId="0CB99C53" w:rsidR="00AD0DF5" w:rsidRDefault="00AD0DF5">
      <w:pPr>
        <w:pStyle w:val="Default"/>
        <w:rPr>
          <w:sz w:val="23"/>
          <w:szCs w:val="23"/>
        </w:rPr>
      </w:pPr>
      <w:proofErr w:type="spellStart"/>
      <w:r>
        <w:rPr>
          <w:sz w:val="23"/>
          <w:szCs w:val="23"/>
        </w:rPr>
        <w:t>myProgLabsFinalScore</w:t>
      </w:r>
      <w:proofErr w:type="spellEnd"/>
      <w:r>
        <w:rPr>
          <w:sz w:val="23"/>
          <w:szCs w:val="23"/>
        </w:rPr>
        <w:t xml:space="preserve"> = progLabs1 + progLabs2 + progLabs3</w:t>
      </w:r>
    </w:p>
    <w:p w14:paraId="1DA3D218" w14:textId="4FD00620" w:rsidR="00AD0DF5" w:rsidRDefault="00AD0DF5">
      <w:pPr>
        <w:pStyle w:val="Default"/>
        <w:rPr>
          <w:sz w:val="23"/>
          <w:szCs w:val="23"/>
        </w:rPr>
      </w:pPr>
      <w:proofErr w:type="spellStart"/>
      <w:r>
        <w:rPr>
          <w:sz w:val="23"/>
          <w:szCs w:val="23"/>
        </w:rPr>
        <w:t>myQuizFinalScore</w:t>
      </w:r>
      <w:proofErr w:type="spellEnd"/>
      <w:r>
        <w:rPr>
          <w:sz w:val="23"/>
          <w:szCs w:val="23"/>
        </w:rPr>
        <w:t xml:space="preserve"> = quiz1 + quiz2 + quiz3</w:t>
      </w:r>
    </w:p>
    <w:p w14:paraId="7E990B3F" w14:textId="3F88EE83" w:rsidR="00AD0DF5" w:rsidRDefault="00AD0DF5">
      <w:pPr>
        <w:pStyle w:val="Default"/>
        <w:rPr>
          <w:sz w:val="23"/>
          <w:szCs w:val="23"/>
        </w:rPr>
      </w:pPr>
      <w:proofErr w:type="spellStart"/>
      <w:r>
        <w:rPr>
          <w:sz w:val="23"/>
          <w:szCs w:val="23"/>
        </w:rPr>
        <w:t>myTestsFinalScore</w:t>
      </w:r>
      <w:proofErr w:type="spellEnd"/>
      <w:r>
        <w:rPr>
          <w:sz w:val="23"/>
          <w:szCs w:val="23"/>
        </w:rPr>
        <w:t xml:space="preserve"> = test1 + test2 + test3</w:t>
      </w:r>
    </w:p>
    <w:p w14:paraId="368B1B13" w14:textId="51E75F2D" w:rsidR="00AD0DF5" w:rsidRDefault="00AD0DF5">
      <w:pPr>
        <w:pStyle w:val="Default"/>
        <w:rPr>
          <w:sz w:val="23"/>
          <w:szCs w:val="23"/>
        </w:rPr>
      </w:pPr>
      <w:proofErr w:type="spellStart"/>
      <w:r w:rsidRPr="00CD485C">
        <w:rPr>
          <w:sz w:val="23"/>
          <w:szCs w:val="23"/>
        </w:rPr>
        <w:t>myFinalExamScore</w:t>
      </w:r>
      <w:proofErr w:type="spellEnd"/>
      <w:r>
        <w:rPr>
          <w:sz w:val="23"/>
          <w:szCs w:val="23"/>
        </w:rPr>
        <w:t xml:space="preserve"> = </w:t>
      </w:r>
      <w:proofErr w:type="spellStart"/>
      <w:r>
        <w:rPr>
          <w:sz w:val="23"/>
          <w:szCs w:val="23"/>
        </w:rPr>
        <w:t>userinput</w:t>
      </w:r>
      <w:proofErr w:type="spellEnd"/>
    </w:p>
    <w:p w14:paraId="22EA22ED" w14:textId="77777777" w:rsidR="00AD0DF5" w:rsidRDefault="00AD0DF5">
      <w:pPr>
        <w:pStyle w:val="Default"/>
        <w:rPr>
          <w:sz w:val="23"/>
          <w:szCs w:val="23"/>
        </w:rPr>
      </w:pPr>
    </w:p>
    <w:p w14:paraId="19E0E4B2" w14:textId="1BF1B645" w:rsidR="00845573" w:rsidRDefault="0080164D">
      <w:pPr>
        <w:pStyle w:val="Default"/>
        <w:rPr>
          <w:sz w:val="23"/>
          <w:szCs w:val="23"/>
        </w:rPr>
      </w:pPr>
      <w:proofErr w:type="spellStart"/>
      <w:r>
        <w:rPr>
          <w:sz w:val="23"/>
          <w:szCs w:val="23"/>
        </w:rPr>
        <w:t>weightedHomeworkFinalScore</w:t>
      </w:r>
      <w:proofErr w:type="spellEnd"/>
      <w:r>
        <w:rPr>
          <w:sz w:val="23"/>
          <w:szCs w:val="23"/>
        </w:rPr>
        <w:t xml:space="preserve"> = (</w:t>
      </w:r>
      <w:proofErr w:type="spellStart"/>
      <w:r>
        <w:rPr>
          <w:sz w:val="23"/>
          <w:szCs w:val="23"/>
        </w:rPr>
        <w:t>myFinalHomeworkScore</w:t>
      </w:r>
      <w:proofErr w:type="spellEnd"/>
      <w:r>
        <w:rPr>
          <w:sz w:val="23"/>
          <w:szCs w:val="23"/>
        </w:rPr>
        <w:t>/</w:t>
      </w:r>
      <w:proofErr w:type="spellStart"/>
      <w:r>
        <w:rPr>
          <w:sz w:val="23"/>
          <w:szCs w:val="23"/>
        </w:rPr>
        <w:t>maximumFinalHomeworkScore</w:t>
      </w:r>
      <w:proofErr w:type="spellEnd"/>
      <w:r>
        <w:rPr>
          <w:sz w:val="23"/>
          <w:szCs w:val="23"/>
        </w:rPr>
        <w:t>) * 100 * .10</w:t>
      </w:r>
    </w:p>
    <w:p w14:paraId="254C9FCC" w14:textId="72910441" w:rsidR="0080164D" w:rsidRDefault="0080164D">
      <w:pPr>
        <w:pStyle w:val="Default"/>
        <w:rPr>
          <w:sz w:val="23"/>
          <w:szCs w:val="23"/>
        </w:rPr>
      </w:pPr>
      <w:proofErr w:type="spellStart"/>
      <w:r>
        <w:rPr>
          <w:sz w:val="23"/>
          <w:szCs w:val="23"/>
        </w:rPr>
        <w:t>weightedProgAssignFinalScore</w:t>
      </w:r>
      <w:proofErr w:type="spellEnd"/>
      <w:r>
        <w:rPr>
          <w:sz w:val="23"/>
          <w:szCs w:val="23"/>
        </w:rPr>
        <w:t xml:space="preserve"> = (</w:t>
      </w:r>
      <w:proofErr w:type="spellStart"/>
      <w:r>
        <w:rPr>
          <w:sz w:val="23"/>
          <w:szCs w:val="23"/>
        </w:rPr>
        <w:t>myProgAssignFinalScore</w:t>
      </w:r>
      <w:proofErr w:type="spellEnd"/>
      <w:r>
        <w:rPr>
          <w:sz w:val="23"/>
          <w:szCs w:val="23"/>
        </w:rPr>
        <w:t xml:space="preserve">/ </w:t>
      </w:r>
      <w:proofErr w:type="spellStart"/>
      <w:r>
        <w:rPr>
          <w:sz w:val="23"/>
          <w:szCs w:val="23"/>
        </w:rPr>
        <w:t>maximumProgAssignFinalScore</w:t>
      </w:r>
      <w:proofErr w:type="spellEnd"/>
      <w:r>
        <w:rPr>
          <w:sz w:val="23"/>
          <w:szCs w:val="23"/>
        </w:rPr>
        <w:t>) * 100 * .20</w:t>
      </w:r>
    </w:p>
    <w:p w14:paraId="7E9BDE36" w14:textId="039C6588" w:rsidR="0080164D" w:rsidRDefault="0080164D">
      <w:pPr>
        <w:pStyle w:val="Default"/>
        <w:rPr>
          <w:sz w:val="23"/>
          <w:szCs w:val="23"/>
        </w:rPr>
      </w:pPr>
      <w:proofErr w:type="spellStart"/>
      <w:r>
        <w:rPr>
          <w:sz w:val="23"/>
          <w:szCs w:val="23"/>
        </w:rPr>
        <w:t>weightedProgLabsFinalScore</w:t>
      </w:r>
      <w:proofErr w:type="spellEnd"/>
      <w:r>
        <w:rPr>
          <w:sz w:val="23"/>
          <w:szCs w:val="23"/>
        </w:rPr>
        <w:t xml:space="preserve"> = (</w:t>
      </w:r>
      <w:proofErr w:type="spellStart"/>
      <w:r>
        <w:rPr>
          <w:sz w:val="23"/>
          <w:szCs w:val="23"/>
        </w:rPr>
        <w:t>myProgLabsFinalScore</w:t>
      </w:r>
      <w:proofErr w:type="spellEnd"/>
      <w:r>
        <w:rPr>
          <w:sz w:val="23"/>
          <w:szCs w:val="23"/>
        </w:rPr>
        <w:t xml:space="preserve"> / </w:t>
      </w:r>
      <w:proofErr w:type="spellStart"/>
      <w:r>
        <w:rPr>
          <w:sz w:val="23"/>
          <w:szCs w:val="23"/>
        </w:rPr>
        <w:t>maximumProgLabsFinalScore</w:t>
      </w:r>
      <w:proofErr w:type="spellEnd"/>
      <w:r>
        <w:rPr>
          <w:sz w:val="23"/>
          <w:szCs w:val="23"/>
        </w:rPr>
        <w:t>) * 100 *.10</w:t>
      </w:r>
    </w:p>
    <w:p w14:paraId="06DA9D07" w14:textId="3059A925" w:rsidR="0080164D" w:rsidRDefault="0080164D">
      <w:pPr>
        <w:pStyle w:val="Default"/>
        <w:rPr>
          <w:sz w:val="23"/>
          <w:szCs w:val="23"/>
        </w:rPr>
      </w:pPr>
      <w:proofErr w:type="spellStart"/>
      <w:r>
        <w:rPr>
          <w:sz w:val="23"/>
          <w:szCs w:val="23"/>
        </w:rPr>
        <w:t>weightedQuizFinalScore</w:t>
      </w:r>
      <w:proofErr w:type="spellEnd"/>
      <w:r>
        <w:rPr>
          <w:sz w:val="23"/>
          <w:szCs w:val="23"/>
        </w:rPr>
        <w:t xml:space="preserve"> = (</w:t>
      </w:r>
      <w:proofErr w:type="spellStart"/>
      <w:r>
        <w:rPr>
          <w:sz w:val="23"/>
          <w:szCs w:val="23"/>
        </w:rPr>
        <w:t>myQuizFinalScore</w:t>
      </w:r>
      <w:proofErr w:type="spellEnd"/>
      <w:r>
        <w:rPr>
          <w:sz w:val="23"/>
          <w:szCs w:val="23"/>
        </w:rPr>
        <w:t xml:space="preserve"> / </w:t>
      </w:r>
      <w:proofErr w:type="spellStart"/>
      <w:r>
        <w:rPr>
          <w:sz w:val="23"/>
          <w:szCs w:val="23"/>
        </w:rPr>
        <w:t>maximumQuizFinalScore</w:t>
      </w:r>
      <w:proofErr w:type="spellEnd"/>
      <w:r>
        <w:rPr>
          <w:sz w:val="23"/>
          <w:szCs w:val="23"/>
        </w:rPr>
        <w:t>) * 100 * .15</w:t>
      </w:r>
    </w:p>
    <w:p w14:paraId="68CFB645" w14:textId="1F767FD8" w:rsidR="0080164D" w:rsidRDefault="00CD485C">
      <w:pPr>
        <w:pStyle w:val="Default"/>
        <w:rPr>
          <w:sz w:val="23"/>
          <w:szCs w:val="23"/>
        </w:rPr>
      </w:pPr>
      <w:proofErr w:type="spellStart"/>
      <w:r>
        <w:rPr>
          <w:sz w:val="23"/>
          <w:szCs w:val="23"/>
        </w:rPr>
        <w:t>weightedTestsFinalScore</w:t>
      </w:r>
      <w:proofErr w:type="spellEnd"/>
      <w:r>
        <w:rPr>
          <w:sz w:val="23"/>
          <w:szCs w:val="23"/>
        </w:rPr>
        <w:t xml:space="preserve"> = (</w:t>
      </w:r>
      <w:proofErr w:type="spellStart"/>
      <w:r>
        <w:rPr>
          <w:sz w:val="23"/>
          <w:szCs w:val="23"/>
        </w:rPr>
        <w:t>myTestsFinalScore</w:t>
      </w:r>
      <w:proofErr w:type="spellEnd"/>
      <w:r>
        <w:rPr>
          <w:sz w:val="23"/>
          <w:szCs w:val="23"/>
        </w:rPr>
        <w:t xml:space="preserve"> / </w:t>
      </w:r>
      <w:proofErr w:type="spellStart"/>
      <w:r>
        <w:rPr>
          <w:sz w:val="23"/>
          <w:szCs w:val="23"/>
        </w:rPr>
        <w:t>maximumTestsFinalScore</w:t>
      </w:r>
      <w:proofErr w:type="spellEnd"/>
      <w:r>
        <w:rPr>
          <w:sz w:val="23"/>
          <w:szCs w:val="23"/>
        </w:rPr>
        <w:t>) * 100 * .</w:t>
      </w:r>
      <w:r w:rsidR="00AD0DF5">
        <w:rPr>
          <w:sz w:val="23"/>
          <w:szCs w:val="23"/>
        </w:rPr>
        <w:t>30</w:t>
      </w:r>
    </w:p>
    <w:p w14:paraId="2821FDDF" w14:textId="055510A8" w:rsidR="00CD485C" w:rsidRDefault="00CD485C">
      <w:pPr>
        <w:pStyle w:val="Default"/>
        <w:rPr>
          <w:sz w:val="23"/>
          <w:szCs w:val="23"/>
        </w:rPr>
      </w:pPr>
      <w:proofErr w:type="spellStart"/>
      <w:r w:rsidRPr="00CD485C">
        <w:rPr>
          <w:sz w:val="23"/>
          <w:szCs w:val="23"/>
        </w:rPr>
        <w:t>weightedFinalExamScore</w:t>
      </w:r>
      <w:proofErr w:type="spellEnd"/>
      <w:r w:rsidRPr="00CD485C">
        <w:rPr>
          <w:sz w:val="23"/>
          <w:szCs w:val="23"/>
        </w:rPr>
        <w:t xml:space="preserve"> = (</w:t>
      </w:r>
      <w:proofErr w:type="spellStart"/>
      <w:r w:rsidRPr="00CD485C">
        <w:rPr>
          <w:sz w:val="23"/>
          <w:szCs w:val="23"/>
        </w:rPr>
        <w:t>myFinalExamScore</w:t>
      </w:r>
      <w:proofErr w:type="spellEnd"/>
      <w:r w:rsidRPr="00CD485C">
        <w:rPr>
          <w:sz w:val="23"/>
          <w:szCs w:val="23"/>
        </w:rPr>
        <w:t xml:space="preserve">/ </w:t>
      </w:r>
      <w:proofErr w:type="spellStart"/>
      <w:r w:rsidRPr="00CD485C">
        <w:rPr>
          <w:sz w:val="23"/>
          <w:szCs w:val="23"/>
        </w:rPr>
        <w:t>maximumFinalExamScore</w:t>
      </w:r>
      <w:proofErr w:type="spellEnd"/>
      <w:r w:rsidRPr="00CD485C">
        <w:rPr>
          <w:sz w:val="23"/>
          <w:szCs w:val="23"/>
        </w:rPr>
        <w:t>) * 100 * .15</w:t>
      </w:r>
    </w:p>
    <w:p w14:paraId="03F89A30" w14:textId="77777777" w:rsidR="00CD485C" w:rsidRDefault="00CD485C">
      <w:pPr>
        <w:pStyle w:val="Default"/>
        <w:rPr>
          <w:sz w:val="23"/>
          <w:szCs w:val="23"/>
        </w:rPr>
      </w:pPr>
    </w:p>
    <w:p w14:paraId="719AD265" w14:textId="77777777" w:rsidR="00CD485C" w:rsidRDefault="00CD485C">
      <w:pPr>
        <w:pStyle w:val="Default"/>
        <w:rPr>
          <w:sz w:val="23"/>
          <w:szCs w:val="23"/>
        </w:rPr>
      </w:pPr>
    </w:p>
    <w:p w14:paraId="63B22EAB" w14:textId="325E05DC" w:rsidR="00845573" w:rsidRDefault="00CD485C">
      <w:pPr>
        <w:pStyle w:val="Default"/>
        <w:rPr>
          <w:sz w:val="23"/>
          <w:szCs w:val="23"/>
        </w:rPr>
      </w:pPr>
      <w:proofErr w:type="spellStart"/>
      <w:r>
        <w:rPr>
          <w:sz w:val="23"/>
          <w:szCs w:val="23"/>
        </w:rPr>
        <w:t>weightedHomeworkFinalScore</w:t>
      </w:r>
      <w:proofErr w:type="spellEnd"/>
      <w:r>
        <w:rPr>
          <w:sz w:val="23"/>
          <w:szCs w:val="23"/>
        </w:rPr>
        <w:t xml:space="preserve"> + </w:t>
      </w:r>
      <w:proofErr w:type="spellStart"/>
      <w:r>
        <w:rPr>
          <w:sz w:val="23"/>
          <w:szCs w:val="23"/>
        </w:rPr>
        <w:t>weightedProgAssignFinalScore</w:t>
      </w:r>
      <w:proofErr w:type="spellEnd"/>
      <w:r>
        <w:rPr>
          <w:sz w:val="23"/>
          <w:szCs w:val="23"/>
        </w:rPr>
        <w:t xml:space="preserve"> + </w:t>
      </w:r>
      <w:proofErr w:type="spellStart"/>
      <w:r>
        <w:rPr>
          <w:sz w:val="23"/>
          <w:szCs w:val="23"/>
        </w:rPr>
        <w:t>weightedProgLabsFinalScore</w:t>
      </w:r>
      <w:proofErr w:type="spellEnd"/>
      <w:r>
        <w:rPr>
          <w:sz w:val="23"/>
          <w:szCs w:val="23"/>
        </w:rPr>
        <w:t xml:space="preserve"> +</w:t>
      </w:r>
      <w:r w:rsidRPr="00CD485C">
        <w:rPr>
          <w:sz w:val="23"/>
          <w:szCs w:val="23"/>
        </w:rPr>
        <w:t xml:space="preserve"> </w:t>
      </w:r>
      <w:proofErr w:type="spellStart"/>
      <w:r>
        <w:rPr>
          <w:sz w:val="23"/>
          <w:szCs w:val="23"/>
        </w:rPr>
        <w:t>weightedQuizFinalScore</w:t>
      </w:r>
      <w:proofErr w:type="spellEnd"/>
      <w:r>
        <w:rPr>
          <w:sz w:val="23"/>
          <w:szCs w:val="23"/>
        </w:rPr>
        <w:t xml:space="preserve"> + </w:t>
      </w:r>
      <w:proofErr w:type="spellStart"/>
      <w:r>
        <w:rPr>
          <w:sz w:val="23"/>
          <w:szCs w:val="23"/>
        </w:rPr>
        <w:t>weightedTestsFinalScore</w:t>
      </w:r>
      <w:proofErr w:type="spellEnd"/>
      <w:r>
        <w:rPr>
          <w:sz w:val="23"/>
          <w:szCs w:val="23"/>
        </w:rPr>
        <w:t xml:space="preserve"> + </w:t>
      </w:r>
      <w:proofErr w:type="spellStart"/>
      <w:r w:rsidRPr="00CD485C">
        <w:rPr>
          <w:sz w:val="23"/>
          <w:szCs w:val="23"/>
        </w:rPr>
        <w:t>weightedFinalExamScore</w:t>
      </w:r>
      <w:proofErr w:type="spellEnd"/>
      <w:r>
        <w:rPr>
          <w:sz w:val="23"/>
          <w:szCs w:val="23"/>
        </w:rPr>
        <w:t xml:space="preserve"> = </w:t>
      </w:r>
      <w:proofErr w:type="spellStart"/>
      <w:r>
        <w:rPr>
          <w:sz w:val="23"/>
          <w:szCs w:val="23"/>
        </w:rPr>
        <w:t>weightedFinalScore</w:t>
      </w:r>
      <w:proofErr w:type="spellEnd"/>
    </w:p>
    <w:p w14:paraId="45B54431" w14:textId="77777777" w:rsidR="00D55339" w:rsidRDefault="00D55339">
      <w:pPr>
        <w:pStyle w:val="Default"/>
        <w:rPr>
          <w:sz w:val="23"/>
          <w:szCs w:val="23"/>
        </w:rPr>
      </w:pPr>
      <w:r>
        <w:rPr>
          <w:sz w:val="23"/>
          <w:szCs w:val="23"/>
        </w:rPr>
        <w:t xml:space="preserve"> </w:t>
      </w:r>
    </w:p>
    <w:p w14:paraId="67725EF9" w14:textId="77777777" w:rsidR="00AD0DF5" w:rsidRDefault="00AD0DF5" w:rsidP="00845573">
      <w:pPr>
        <w:pStyle w:val="Default"/>
        <w:rPr>
          <w:sz w:val="23"/>
          <w:szCs w:val="23"/>
        </w:rPr>
      </w:pPr>
    </w:p>
    <w:p w14:paraId="2C08D50F" w14:textId="77777777" w:rsidR="00AD0DF5" w:rsidRDefault="00AD0DF5" w:rsidP="00845573">
      <w:pPr>
        <w:pStyle w:val="Default"/>
        <w:rPr>
          <w:sz w:val="23"/>
          <w:szCs w:val="23"/>
        </w:rPr>
      </w:pPr>
    </w:p>
    <w:p w14:paraId="5E4ECC26" w14:textId="77777777" w:rsidR="00AD0DF5" w:rsidRDefault="00AD0DF5" w:rsidP="00845573">
      <w:pPr>
        <w:pStyle w:val="Default"/>
        <w:rPr>
          <w:sz w:val="23"/>
          <w:szCs w:val="23"/>
        </w:rPr>
      </w:pPr>
    </w:p>
    <w:p w14:paraId="53E27FC7" w14:textId="77777777" w:rsidR="00AD0DF5" w:rsidRDefault="00AD0DF5" w:rsidP="00845573">
      <w:pPr>
        <w:pStyle w:val="Default"/>
        <w:rPr>
          <w:sz w:val="23"/>
          <w:szCs w:val="23"/>
        </w:rPr>
      </w:pPr>
    </w:p>
    <w:p w14:paraId="6ADBE369" w14:textId="77777777" w:rsidR="00AD0DF5" w:rsidRDefault="00AD0DF5" w:rsidP="00845573">
      <w:pPr>
        <w:pStyle w:val="Default"/>
        <w:rPr>
          <w:sz w:val="23"/>
          <w:szCs w:val="23"/>
        </w:rPr>
      </w:pPr>
    </w:p>
    <w:p w14:paraId="5605DF1F" w14:textId="4CCA59E1" w:rsidR="00845573" w:rsidRPr="00845573" w:rsidRDefault="008A007F" w:rsidP="00845573">
      <w:pPr>
        <w:pStyle w:val="Default"/>
        <w:rPr>
          <w:b/>
          <w:sz w:val="23"/>
          <w:szCs w:val="23"/>
        </w:rPr>
      </w:pPr>
      <w:r>
        <w:rPr>
          <w:sz w:val="23"/>
          <w:szCs w:val="23"/>
        </w:rPr>
        <w:br/>
      </w:r>
      <w:r w:rsidR="00D55339">
        <w:rPr>
          <w:sz w:val="23"/>
          <w:szCs w:val="23"/>
        </w:rPr>
        <w:lastRenderedPageBreak/>
        <w:t xml:space="preserve"> </w:t>
      </w:r>
      <w:r w:rsidR="00845573" w:rsidRPr="00845573">
        <w:rPr>
          <w:b/>
          <w:sz w:val="23"/>
          <w:szCs w:val="23"/>
        </w:rPr>
        <w:t xml:space="preserve">Plan – Step II:  Sketch how you expect the program to look when it is complete and label each portion of the screen (see handout) </w:t>
      </w:r>
    </w:p>
    <w:p w14:paraId="3A4D8181" w14:textId="77777777" w:rsidR="00D55339" w:rsidRDefault="00D55339">
      <w:pPr>
        <w:pStyle w:val="Default"/>
        <w:rPr>
          <w:sz w:val="23"/>
          <w:szCs w:val="23"/>
        </w:rPr>
      </w:pPr>
    </w:p>
    <w:p w14:paraId="4D940684" w14:textId="764D8C3C" w:rsidR="00AD0DF5" w:rsidRDefault="00522144" w:rsidP="00B93A69">
      <w:pPr>
        <w:pStyle w:val="Default"/>
        <w:rPr>
          <w:noProof/>
          <w:sz w:val="23"/>
          <w:szCs w:val="23"/>
        </w:rPr>
      </w:pPr>
      <w:r w:rsidRPr="00522144">
        <w:rPr>
          <w:noProof/>
          <w:sz w:val="23"/>
          <w:szCs w:val="23"/>
        </w:rPr>
        <mc:AlternateContent>
          <mc:Choice Requires="wps">
            <w:drawing>
              <wp:anchor distT="45720" distB="45720" distL="114300" distR="114300" simplePos="0" relativeHeight="251659264" behindDoc="0" locked="0" layoutInCell="1" allowOverlap="1" wp14:anchorId="2975CA74" wp14:editId="2B0CE57A">
                <wp:simplePos x="0" y="0"/>
                <wp:positionH relativeFrom="column">
                  <wp:posOffset>5153025</wp:posOffset>
                </wp:positionH>
                <wp:positionV relativeFrom="paragraph">
                  <wp:posOffset>8255</wp:posOffset>
                </wp:positionV>
                <wp:extent cx="2497455" cy="1962150"/>
                <wp:effectExtent l="0" t="0" r="1714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962150"/>
                        </a:xfrm>
                        <a:prstGeom prst="rect">
                          <a:avLst/>
                        </a:prstGeom>
                        <a:solidFill>
                          <a:srgbClr val="FFFFFF"/>
                        </a:solidFill>
                        <a:ln w="9525">
                          <a:solidFill>
                            <a:srgbClr val="000000"/>
                          </a:solidFill>
                          <a:miter lim="800000"/>
                          <a:headEnd/>
                          <a:tailEnd/>
                        </a:ln>
                      </wps:spPr>
                      <wps:txbx>
                        <w:txbxContent>
                          <w:p w14:paraId="15C7B3CF" w14:textId="6AE50737" w:rsidR="00522144" w:rsidRDefault="00522144">
                            <w:r>
                              <w:t>Input of three scores per category.</w:t>
                            </w:r>
                          </w:p>
                          <w:p w14:paraId="5B143E17" w14:textId="77777777" w:rsidR="00522144" w:rsidRDefault="00522144"/>
                          <w:p w14:paraId="72985CEA" w14:textId="77777777" w:rsidR="00522144" w:rsidRDefault="00522144"/>
                          <w:p w14:paraId="21844ACB" w14:textId="77777777" w:rsidR="00522144" w:rsidRDefault="00522144"/>
                          <w:p w14:paraId="72B58BA1" w14:textId="77777777" w:rsidR="00522144" w:rsidRDefault="00522144"/>
                          <w:p w14:paraId="17E6BD75" w14:textId="4DCBEA9A" w:rsidR="00522144" w:rsidRDefault="00522144">
                            <w:r>
                              <w:t>Enter one final examination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75CA74" id="_x0000_t202" coordsize="21600,21600" o:spt="202" path="m,l,21600r21600,l21600,xe">
                <v:stroke joinstyle="miter"/>
                <v:path gradientshapeok="t" o:connecttype="rect"/>
              </v:shapetype>
              <v:shape id="Text Box 2" o:spid="_x0000_s1026" type="#_x0000_t202" style="position:absolute;margin-left:405.75pt;margin-top:.65pt;width:196.65pt;height:1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">
                <v:textbox>
                  <w:txbxContent>
                    <w:p w14:paraId="15C7B3CF" w14:textId="6AE50737" w:rsidR="00522144" w:rsidRDefault="00522144">
                      <w:r>
                        <w:t>Input of three scores per category.</w:t>
                      </w:r>
                    </w:p>
                    <w:p w14:paraId="5B143E17" w14:textId="77777777" w:rsidR="00522144" w:rsidRDefault="00522144"/>
                    <w:p w14:paraId="72985CEA" w14:textId="77777777" w:rsidR="00522144" w:rsidRDefault="00522144"/>
                    <w:p w14:paraId="21844ACB" w14:textId="77777777" w:rsidR="00522144" w:rsidRDefault="00522144"/>
                    <w:p w14:paraId="72B58BA1" w14:textId="77777777" w:rsidR="00522144" w:rsidRDefault="00522144"/>
                    <w:p w14:paraId="17E6BD75" w14:textId="4DCBEA9A" w:rsidR="00522144" w:rsidRDefault="00522144">
                      <w:r>
                        <w:t>Enter one final examination score</w:t>
                      </w:r>
                    </w:p>
                  </w:txbxContent>
                </v:textbox>
              </v:shape>
            </w:pict>
          </mc:Fallback>
        </mc:AlternateContent>
      </w:r>
      <w:r w:rsidR="00AD0DF5">
        <w:rPr>
          <w:sz w:val="23"/>
          <w:szCs w:val="23"/>
        </w:rPr>
        <w:t>Enter your three Homework Scores (with spaces in between each one)</w:t>
      </w:r>
      <w:r w:rsidR="00AD0DF5">
        <w:rPr>
          <w:noProof/>
          <w:sz w:val="23"/>
          <w:szCs w:val="23"/>
        </w:rPr>
        <w:t xml:space="preserve">: </w:t>
      </w:r>
      <w:r>
        <w:rPr>
          <w:noProof/>
          <w:sz w:val="23"/>
          <w:szCs w:val="23"/>
        </w:rPr>
        <w:t xml:space="preserve">                                     </w:t>
      </w:r>
    </w:p>
    <w:p w14:paraId="76EF9629" w14:textId="76E43D8C" w:rsidR="004E167F" w:rsidRDefault="00AD0DF5" w:rsidP="00B93A69">
      <w:pPr>
        <w:pStyle w:val="Default"/>
        <w:rPr>
          <w:noProof/>
          <w:sz w:val="23"/>
          <w:szCs w:val="23"/>
        </w:rPr>
      </w:pPr>
      <w:r>
        <w:rPr>
          <w:noProof/>
          <w:sz w:val="23"/>
          <w:szCs w:val="23"/>
        </w:rPr>
        <w:t xml:space="preserve">60 </w:t>
      </w:r>
      <w:r w:rsidR="008A007F">
        <w:rPr>
          <w:noProof/>
          <w:sz w:val="23"/>
          <w:szCs w:val="23"/>
        </w:rPr>
        <w:t>70</w:t>
      </w:r>
      <w:r>
        <w:rPr>
          <w:noProof/>
          <w:sz w:val="23"/>
          <w:szCs w:val="23"/>
        </w:rPr>
        <w:t xml:space="preserve"> </w:t>
      </w:r>
      <w:r w:rsidR="008A007F">
        <w:rPr>
          <w:noProof/>
          <w:sz w:val="23"/>
          <w:szCs w:val="23"/>
        </w:rPr>
        <w:t>70</w:t>
      </w:r>
    </w:p>
    <w:p w14:paraId="15DAB8E9" w14:textId="4F24FF7C" w:rsidR="00AD0DF5" w:rsidRDefault="00AD0DF5" w:rsidP="00B93A69">
      <w:pPr>
        <w:pStyle w:val="Default"/>
        <w:rPr>
          <w:sz w:val="23"/>
          <w:szCs w:val="23"/>
        </w:rPr>
      </w:pPr>
      <w:r>
        <w:rPr>
          <w:noProof/>
          <w:sz w:val="23"/>
          <w:szCs w:val="23"/>
        </w:rPr>
        <w:t xml:space="preserve">Enter your three </w:t>
      </w:r>
      <w:r>
        <w:rPr>
          <w:sz w:val="23"/>
          <w:szCs w:val="23"/>
        </w:rPr>
        <w:t>Programming Assignments Score (with spaces in between each one):</w:t>
      </w:r>
    </w:p>
    <w:p w14:paraId="2D875C87" w14:textId="609A72C4" w:rsidR="00AD0DF5" w:rsidRDefault="00AD0DF5" w:rsidP="00B93A69">
      <w:pPr>
        <w:pStyle w:val="Default"/>
        <w:rPr>
          <w:sz w:val="23"/>
          <w:szCs w:val="23"/>
        </w:rPr>
      </w:pPr>
      <w:r>
        <w:rPr>
          <w:sz w:val="23"/>
          <w:szCs w:val="23"/>
        </w:rPr>
        <w:t>65 80 96</w:t>
      </w:r>
    </w:p>
    <w:p w14:paraId="4F4814D8" w14:textId="5A17A2C1" w:rsidR="00AD0DF5" w:rsidRDefault="00AD0DF5" w:rsidP="00B93A69">
      <w:pPr>
        <w:pStyle w:val="Default"/>
        <w:rPr>
          <w:sz w:val="23"/>
          <w:szCs w:val="23"/>
        </w:rPr>
      </w:pPr>
      <w:r>
        <w:rPr>
          <w:sz w:val="23"/>
          <w:szCs w:val="23"/>
        </w:rPr>
        <w:t xml:space="preserve">Enter your three Programming Labs Scores (with spaces in between each one): </w:t>
      </w:r>
    </w:p>
    <w:p w14:paraId="756B3C2D" w14:textId="52F2C2D2" w:rsidR="00AD0DF5" w:rsidRDefault="00522144" w:rsidP="00B93A69">
      <w:pPr>
        <w:pStyle w:val="Default"/>
        <w:rPr>
          <w:sz w:val="23"/>
          <w:szCs w:val="23"/>
        </w:rPr>
      </w:pPr>
      <w:r>
        <w:rPr>
          <w:sz w:val="23"/>
          <w:szCs w:val="23"/>
        </w:rPr>
        <w:t>30 40 40</w:t>
      </w:r>
    </w:p>
    <w:p w14:paraId="4E31C5FF" w14:textId="1AB85882" w:rsidR="00522144" w:rsidRDefault="00522144" w:rsidP="00B93A69">
      <w:pPr>
        <w:pStyle w:val="Default"/>
        <w:rPr>
          <w:sz w:val="23"/>
          <w:szCs w:val="23"/>
        </w:rPr>
      </w:pPr>
      <w:r>
        <w:rPr>
          <w:sz w:val="23"/>
          <w:szCs w:val="23"/>
        </w:rPr>
        <w:t xml:space="preserve">Enter your three Quiz Scores (with spaces in between each one): </w:t>
      </w:r>
    </w:p>
    <w:p w14:paraId="1EA78824" w14:textId="77F4C477" w:rsidR="00522144" w:rsidRDefault="00522144" w:rsidP="00B93A69">
      <w:pPr>
        <w:pStyle w:val="Default"/>
        <w:rPr>
          <w:sz w:val="23"/>
          <w:szCs w:val="23"/>
        </w:rPr>
      </w:pPr>
      <w:r>
        <w:rPr>
          <w:sz w:val="23"/>
          <w:szCs w:val="23"/>
        </w:rPr>
        <w:t>20 20 20</w:t>
      </w:r>
    </w:p>
    <w:p w14:paraId="2CEFD0B7" w14:textId="4DD471D9" w:rsidR="00522144" w:rsidRDefault="00522144" w:rsidP="00B93A69">
      <w:pPr>
        <w:pStyle w:val="Default"/>
        <w:rPr>
          <w:sz w:val="23"/>
          <w:szCs w:val="23"/>
        </w:rPr>
      </w:pPr>
      <w:r>
        <w:rPr>
          <w:sz w:val="23"/>
          <w:szCs w:val="23"/>
        </w:rPr>
        <w:t xml:space="preserve">Enter your three Test score (with spaces in between each one): </w:t>
      </w:r>
    </w:p>
    <w:p w14:paraId="5BA4AB8C" w14:textId="6ECDAEBC" w:rsidR="00522144" w:rsidRDefault="00522144" w:rsidP="00B93A69">
      <w:pPr>
        <w:pStyle w:val="Default"/>
        <w:rPr>
          <w:sz w:val="23"/>
          <w:szCs w:val="23"/>
        </w:rPr>
      </w:pPr>
      <w:r>
        <w:rPr>
          <w:sz w:val="23"/>
          <w:szCs w:val="23"/>
        </w:rPr>
        <w:t>100 97 23</w:t>
      </w:r>
    </w:p>
    <w:p w14:paraId="435CC5C0" w14:textId="19D54EDF" w:rsidR="00522144" w:rsidRDefault="00522144" w:rsidP="00B93A69">
      <w:pPr>
        <w:pStyle w:val="Default"/>
        <w:rPr>
          <w:sz w:val="23"/>
          <w:szCs w:val="23"/>
        </w:rPr>
      </w:pPr>
      <w:r>
        <w:rPr>
          <w:sz w:val="23"/>
          <w:szCs w:val="23"/>
        </w:rPr>
        <w:t xml:space="preserve">Enter your Final Examination Score: </w:t>
      </w:r>
    </w:p>
    <w:p w14:paraId="53A2999B" w14:textId="17C13F16" w:rsidR="00522144" w:rsidRDefault="00522144" w:rsidP="00B93A69">
      <w:pPr>
        <w:pStyle w:val="Default"/>
        <w:rPr>
          <w:sz w:val="23"/>
          <w:szCs w:val="23"/>
        </w:rPr>
      </w:pPr>
      <w:r>
        <w:rPr>
          <w:sz w:val="23"/>
          <w:szCs w:val="23"/>
        </w:rPr>
        <w:t>110</w:t>
      </w:r>
    </w:p>
    <w:p w14:paraId="3FAF92B4" w14:textId="6B9DF7F8" w:rsidR="00522144" w:rsidRDefault="00D704F5" w:rsidP="00B93A69">
      <w:pPr>
        <w:pStyle w:val="Default"/>
        <w:rPr>
          <w:sz w:val="23"/>
          <w:szCs w:val="23"/>
        </w:rPr>
      </w:pPr>
      <w:r w:rsidRPr="00522144">
        <w:rPr>
          <w:noProof/>
          <w:sz w:val="23"/>
          <w:szCs w:val="23"/>
        </w:rPr>
        <mc:AlternateContent>
          <mc:Choice Requires="wps">
            <w:drawing>
              <wp:anchor distT="45720" distB="45720" distL="114300" distR="114300" simplePos="0" relativeHeight="251661312" behindDoc="0" locked="0" layoutInCell="1" allowOverlap="1" wp14:anchorId="4E86EF2E" wp14:editId="6EA5AD39">
                <wp:simplePos x="0" y="0"/>
                <wp:positionH relativeFrom="column">
                  <wp:posOffset>3990975</wp:posOffset>
                </wp:positionH>
                <wp:positionV relativeFrom="paragraph">
                  <wp:posOffset>95250</wp:posOffset>
                </wp:positionV>
                <wp:extent cx="2497455" cy="1628775"/>
                <wp:effectExtent l="0" t="0" r="17145" b="28575"/>
                <wp:wrapNone/>
                <wp:docPr id="263457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628775"/>
                        </a:xfrm>
                        <a:prstGeom prst="rect">
                          <a:avLst/>
                        </a:prstGeom>
                        <a:solidFill>
                          <a:srgbClr val="FFFFFF"/>
                        </a:solidFill>
                        <a:ln w="9525">
                          <a:solidFill>
                            <a:srgbClr val="000000"/>
                          </a:solidFill>
                          <a:miter lim="800000"/>
                          <a:headEnd/>
                          <a:tailEnd/>
                        </a:ln>
                      </wps:spPr>
                      <wps:txbx>
                        <w:txbxContent>
                          <w:p w14:paraId="3E77A44D" w14:textId="3888D0A1" w:rsidR="000A3A2A" w:rsidRDefault="000A3A2A" w:rsidP="000A3A2A">
                            <w:r>
                              <w:t>Output final Scores all added up for each category.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86EF2E" id="_x0000_t202" coordsize="21600,21600" o:spt="202" path="m,l,21600r21600,l21600,xe">
                <v:stroke joinstyle="miter"/>
                <v:path gradientshapeok="t" o:connecttype="rect"/>
              </v:shapetype>
              <v:shape id="_x0000_s1027" type="#_x0000_t202" style="position:absolute;margin-left:314.25pt;margin-top:7.5pt;width:196.65pt;height:128.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">
                <v:textbox>
                  <w:txbxContent>
                    <w:p w14:paraId="3E77A44D" w14:textId="3888D0A1" w:rsidR="000A3A2A" w:rsidRDefault="000A3A2A" w:rsidP="000A3A2A">
                      <w:r>
                        <w:t>Output final Scores all added up for each category.</w:t>
                      </w:r>
                    </w:p>
                  </w:txbxContent>
                </v:textbox>
              </v:shape>
            </w:pict>
          </mc:Fallback>
        </mc:AlternateContent>
      </w:r>
    </w:p>
    <w:p w14:paraId="6C38B7FF" w14:textId="3EE354AD" w:rsidR="00522144" w:rsidRDefault="00522144" w:rsidP="00B93A69">
      <w:pPr>
        <w:pStyle w:val="Default"/>
        <w:rPr>
          <w:sz w:val="23"/>
          <w:szCs w:val="23"/>
        </w:rPr>
      </w:pPr>
      <w:r>
        <w:rPr>
          <w:sz w:val="23"/>
          <w:szCs w:val="23"/>
        </w:rPr>
        <w:t>Your Final Homework score</w:t>
      </w:r>
      <w:r w:rsidR="008A007F">
        <w:rPr>
          <w:sz w:val="23"/>
          <w:szCs w:val="23"/>
        </w:rPr>
        <w:t>s</w:t>
      </w:r>
      <w:r>
        <w:rPr>
          <w:sz w:val="23"/>
          <w:szCs w:val="23"/>
        </w:rPr>
        <w:t xml:space="preserve"> is:</w:t>
      </w:r>
    </w:p>
    <w:p w14:paraId="1B706D50" w14:textId="46E1851B" w:rsidR="00522144" w:rsidRDefault="008A007F" w:rsidP="00B93A69">
      <w:pPr>
        <w:pStyle w:val="Default"/>
        <w:rPr>
          <w:sz w:val="23"/>
          <w:szCs w:val="23"/>
        </w:rPr>
      </w:pPr>
      <w:r>
        <w:rPr>
          <w:sz w:val="23"/>
          <w:szCs w:val="23"/>
        </w:rPr>
        <w:t>200</w:t>
      </w:r>
    </w:p>
    <w:p w14:paraId="6060947C" w14:textId="6B8BD20B" w:rsidR="004E167F" w:rsidRDefault="00522144" w:rsidP="00B93A69">
      <w:pPr>
        <w:pStyle w:val="Default"/>
        <w:rPr>
          <w:sz w:val="23"/>
          <w:szCs w:val="23"/>
        </w:rPr>
      </w:pPr>
      <w:r>
        <w:rPr>
          <w:sz w:val="23"/>
          <w:szCs w:val="23"/>
        </w:rPr>
        <w:t>Your Final Programming Assignment Score</w:t>
      </w:r>
      <w:r w:rsidR="008A007F">
        <w:rPr>
          <w:sz w:val="23"/>
          <w:szCs w:val="23"/>
        </w:rPr>
        <w:t>s</w:t>
      </w:r>
      <w:r>
        <w:rPr>
          <w:sz w:val="23"/>
          <w:szCs w:val="23"/>
        </w:rPr>
        <w:t xml:space="preserve"> is:</w:t>
      </w:r>
    </w:p>
    <w:p w14:paraId="658CA9AC" w14:textId="3B1FF233" w:rsidR="008A007F" w:rsidRDefault="008A007F" w:rsidP="00B93A69">
      <w:pPr>
        <w:pStyle w:val="Default"/>
        <w:rPr>
          <w:sz w:val="23"/>
          <w:szCs w:val="23"/>
        </w:rPr>
      </w:pPr>
      <w:r>
        <w:rPr>
          <w:sz w:val="23"/>
          <w:szCs w:val="23"/>
        </w:rPr>
        <w:t>241</w:t>
      </w:r>
    </w:p>
    <w:p w14:paraId="2FB50D21" w14:textId="05A51860" w:rsidR="00522144" w:rsidRDefault="00522144" w:rsidP="00B93A69">
      <w:pPr>
        <w:pStyle w:val="Default"/>
        <w:rPr>
          <w:sz w:val="23"/>
          <w:szCs w:val="23"/>
        </w:rPr>
      </w:pPr>
      <w:r>
        <w:rPr>
          <w:sz w:val="23"/>
          <w:szCs w:val="23"/>
        </w:rPr>
        <w:t>Your Final Programming Lab Score</w:t>
      </w:r>
      <w:r w:rsidR="008A007F">
        <w:rPr>
          <w:sz w:val="23"/>
          <w:szCs w:val="23"/>
        </w:rPr>
        <w:t>s</w:t>
      </w:r>
      <w:r>
        <w:rPr>
          <w:sz w:val="23"/>
          <w:szCs w:val="23"/>
        </w:rPr>
        <w:t xml:space="preserve"> is: </w:t>
      </w:r>
    </w:p>
    <w:p w14:paraId="1119E925" w14:textId="0E244A0C" w:rsidR="00522144" w:rsidRDefault="008A007F" w:rsidP="00B93A69">
      <w:pPr>
        <w:pStyle w:val="Default"/>
        <w:rPr>
          <w:sz w:val="23"/>
          <w:szCs w:val="23"/>
        </w:rPr>
      </w:pPr>
      <w:r>
        <w:rPr>
          <w:sz w:val="23"/>
          <w:szCs w:val="23"/>
        </w:rPr>
        <w:t>110</w:t>
      </w:r>
    </w:p>
    <w:p w14:paraId="2B4C24FB" w14:textId="4418C75D" w:rsidR="00522144" w:rsidRDefault="00522144" w:rsidP="00B93A69">
      <w:pPr>
        <w:pStyle w:val="Default"/>
        <w:rPr>
          <w:sz w:val="23"/>
          <w:szCs w:val="23"/>
        </w:rPr>
      </w:pPr>
      <w:r>
        <w:rPr>
          <w:sz w:val="23"/>
          <w:szCs w:val="23"/>
        </w:rPr>
        <w:t>Your Final Quiz Score</w:t>
      </w:r>
      <w:r w:rsidR="008A007F">
        <w:rPr>
          <w:sz w:val="23"/>
          <w:szCs w:val="23"/>
        </w:rPr>
        <w:t>s</w:t>
      </w:r>
      <w:r>
        <w:rPr>
          <w:sz w:val="23"/>
          <w:szCs w:val="23"/>
        </w:rPr>
        <w:t xml:space="preserve"> is: </w:t>
      </w:r>
    </w:p>
    <w:p w14:paraId="624CEC03" w14:textId="32AA320F" w:rsidR="00522144" w:rsidRDefault="008A007F" w:rsidP="00B93A69">
      <w:pPr>
        <w:pStyle w:val="Default"/>
        <w:rPr>
          <w:sz w:val="23"/>
          <w:szCs w:val="23"/>
        </w:rPr>
      </w:pPr>
      <w:r>
        <w:rPr>
          <w:sz w:val="23"/>
          <w:szCs w:val="23"/>
        </w:rPr>
        <w:t>60</w:t>
      </w:r>
    </w:p>
    <w:p w14:paraId="3169A230" w14:textId="7D1FB2BC" w:rsidR="00522144" w:rsidRDefault="00522144" w:rsidP="00B93A69">
      <w:pPr>
        <w:pStyle w:val="Default"/>
        <w:rPr>
          <w:sz w:val="23"/>
          <w:szCs w:val="23"/>
        </w:rPr>
      </w:pPr>
      <w:r>
        <w:rPr>
          <w:sz w:val="23"/>
          <w:szCs w:val="23"/>
        </w:rPr>
        <w:t>Your Final Test score</w:t>
      </w:r>
      <w:r w:rsidR="008A007F">
        <w:rPr>
          <w:sz w:val="23"/>
          <w:szCs w:val="23"/>
        </w:rPr>
        <w:t>s</w:t>
      </w:r>
      <w:r>
        <w:rPr>
          <w:sz w:val="23"/>
          <w:szCs w:val="23"/>
        </w:rPr>
        <w:t xml:space="preserve"> is:</w:t>
      </w:r>
    </w:p>
    <w:p w14:paraId="0079103C" w14:textId="6C07AA5D" w:rsidR="00522144" w:rsidRDefault="008A007F" w:rsidP="00B93A69">
      <w:pPr>
        <w:pStyle w:val="Default"/>
        <w:rPr>
          <w:sz w:val="23"/>
          <w:szCs w:val="23"/>
        </w:rPr>
      </w:pPr>
      <w:r>
        <w:rPr>
          <w:sz w:val="23"/>
          <w:szCs w:val="23"/>
        </w:rPr>
        <w:t>220</w:t>
      </w:r>
    </w:p>
    <w:p w14:paraId="33D4F7E6" w14:textId="77777777" w:rsidR="008A007F" w:rsidRDefault="008A007F" w:rsidP="00B93A69">
      <w:pPr>
        <w:pStyle w:val="Default"/>
        <w:rPr>
          <w:sz w:val="23"/>
          <w:szCs w:val="23"/>
        </w:rPr>
      </w:pPr>
    </w:p>
    <w:p w14:paraId="32EF7DE3" w14:textId="257936EC" w:rsidR="008A007F" w:rsidRDefault="008A007F" w:rsidP="00B93A69">
      <w:pPr>
        <w:pStyle w:val="Default"/>
        <w:rPr>
          <w:sz w:val="23"/>
          <w:szCs w:val="23"/>
        </w:rPr>
      </w:pPr>
      <w:r>
        <w:rPr>
          <w:sz w:val="23"/>
          <w:szCs w:val="23"/>
        </w:rPr>
        <w:t xml:space="preserve">Your weighted Homework Score is: </w:t>
      </w:r>
    </w:p>
    <w:p w14:paraId="7F401A32" w14:textId="1AE19399" w:rsidR="008A007F" w:rsidRDefault="008A007F" w:rsidP="00B93A69">
      <w:pPr>
        <w:pStyle w:val="Default"/>
        <w:rPr>
          <w:sz w:val="23"/>
          <w:szCs w:val="23"/>
        </w:rPr>
      </w:pPr>
      <w:r>
        <w:rPr>
          <w:sz w:val="23"/>
          <w:szCs w:val="23"/>
        </w:rPr>
        <w:t>9.52</w:t>
      </w:r>
    </w:p>
    <w:p w14:paraId="2709644D" w14:textId="37641168" w:rsidR="008A007F" w:rsidRDefault="00D704F5" w:rsidP="00B93A69">
      <w:pPr>
        <w:pStyle w:val="Default"/>
        <w:rPr>
          <w:sz w:val="23"/>
          <w:szCs w:val="23"/>
        </w:rPr>
      </w:pPr>
      <w:r w:rsidRPr="00522144">
        <w:rPr>
          <w:noProof/>
          <w:sz w:val="23"/>
          <w:szCs w:val="23"/>
        </w:rPr>
        <mc:AlternateContent>
          <mc:Choice Requires="wps">
            <w:drawing>
              <wp:anchor distT="45720" distB="45720" distL="114300" distR="114300" simplePos="0" relativeHeight="251663360" behindDoc="0" locked="0" layoutInCell="1" allowOverlap="1" wp14:anchorId="06691ED9" wp14:editId="0BF91621">
                <wp:simplePos x="0" y="0"/>
                <wp:positionH relativeFrom="column">
                  <wp:posOffset>3581400</wp:posOffset>
                </wp:positionH>
                <wp:positionV relativeFrom="paragraph">
                  <wp:posOffset>8890</wp:posOffset>
                </wp:positionV>
                <wp:extent cx="2497455" cy="1809750"/>
                <wp:effectExtent l="0" t="0" r="17145" b="19050"/>
                <wp:wrapNone/>
                <wp:docPr id="930561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455" cy="1809750"/>
                        </a:xfrm>
                        <a:prstGeom prst="rect">
                          <a:avLst/>
                        </a:prstGeom>
                        <a:solidFill>
                          <a:srgbClr val="FFFFFF"/>
                        </a:solidFill>
                        <a:ln w="9525">
                          <a:solidFill>
                            <a:srgbClr val="000000"/>
                          </a:solidFill>
                          <a:miter lim="800000"/>
                          <a:headEnd/>
                          <a:tailEnd/>
                        </a:ln>
                      </wps:spPr>
                      <wps:txbx>
                        <w:txbxContent>
                          <w:p w14:paraId="343631BD" w14:textId="77777777" w:rsidR="00D704F5" w:rsidRDefault="00D704F5" w:rsidP="00D704F5">
                            <w:r>
                              <w:t xml:space="preserve">Output Weighted Scores and </w:t>
                            </w:r>
                          </w:p>
                          <w:p w14:paraId="220F1AF0" w14:textId="77777777" w:rsidR="00D704F5" w:rsidRDefault="00D704F5" w:rsidP="00D704F5"/>
                          <w:p w14:paraId="01289FE6" w14:textId="77777777" w:rsidR="00D704F5" w:rsidRDefault="00D704F5" w:rsidP="00D704F5"/>
                          <w:p w14:paraId="386A0367" w14:textId="77777777" w:rsidR="00D704F5" w:rsidRDefault="00D704F5" w:rsidP="00D704F5"/>
                          <w:p w14:paraId="4417497B" w14:textId="49FE35FD" w:rsidR="00D704F5" w:rsidRDefault="00D704F5" w:rsidP="00D704F5">
                            <w:r>
                              <w:t>final overall weighted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91ED9" id="_x0000_s1028" type="#_x0000_t202" style="position:absolute;margin-left:282pt;margin-top:.7pt;width:196.65pt;height:1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">
                <v:textbox>
                  <w:txbxContent>
                    <w:p w14:paraId="343631BD" w14:textId="77777777" w:rsidR="00D704F5" w:rsidRDefault="00D704F5" w:rsidP="00D704F5">
                      <w:r>
                        <w:t xml:space="preserve">Output Weighted Scores and </w:t>
                      </w:r>
                    </w:p>
                    <w:p w14:paraId="220F1AF0" w14:textId="77777777" w:rsidR="00D704F5" w:rsidRDefault="00D704F5" w:rsidP="00D704F5"/>
                    <w:p w14:paraId="01289FE6" w14:textId="77777777" w:rsidR="00D704F5" w:rsidRDefault="00D704F5" w:rsidP="00D704F5"/>
                    <w:p w14:paraId="386A0367" w14:textId="77777777" w:rsidR="00D704F5" w:rsidRDefault="00D704F5" w:rsidP="00D704F5"/>
                    <w:p w14:paraId="4417497B" w14:textId="49FE35FD" w:rsidR="00D704F5" w:rsidRDefault="00D704F5" w:rsidP="00D704F5">
                      <w:r>
                        <w:t>final overall weighted score</w:t>
                      </w:r>
                    </w:p>
                  </w:txbxContent>
                </v:textbox>
              </v:shape>
            </w:pict>
          </mc:Fallback>
        </mc:AlternateContent>
      </w:r>
      <w:r w:rsidR="008A007F">
        <w:rPr>
          <w:sz w:val="23"/>
          <w:szCs w:val="23"/>
        </w:rPr>
        <w:t xml:space="preserve">Your weighted Programming Assignment Scores </w:t>
      </w:r>
      <w:proofErr w:type="gramStart"/>
      <w:r w:rsidR="008A007F">
        <w:rPr>
          <w:sz w:val="23"/>
          <w:szCs w:val="23"/>
        </w:rPr>
        <w:t>is :</w:t>
      </w:r>
      <w:proofErr w:type="gramEnd"/>
      <w:r w:rsidR="008A007F">
        <w:rPr>
          <w:sz w:val="23"/>
          <w:szCs w:val="23"/>
        </w:rPr>
        <w:t xml:space="preserve"> </w:t>
      </w:r>
    </w:p>
    <w:p w14:paraId="12089EF2" w14:textId="4BF1014A" w:rsidR="008A007F" w:rsidRDefault="008A007F" w:rsidP="00B93A69">
      <w:pPr>
        <w:pStyle w:val="Default"/>
        <w:rPr>
          <w:sz w:val="23"/>
          <w:szCs w:val="23"/>
        </w:rPr>
      </w:pPr>
      <w:r>
        <w:rPr>
          <w:sz w:val="23"/>
          <w:szCs w:val="23"/>
        </w:rPr>
        <w:t>14.27</w:t>
      </w:r>
    </w:p>
    <w:p w14:paraId="1E769B85" w14:textId="4D04D43C" w:rsidR="008A007F" w:rsidRDefault="008A007F" w:rsidP="00B93A69">
      <w:pPr>
        <w:pStyle w:val="Default"/>
        <w:rPr>
          <w:sz w:val="23"/>
          <w:szCs w:val="23"/>
        </w:rPr>
      </w:pPr>
      <w:r>
        <w:rPr>
          <w:sz w:val="23"/>
          <w:szCs w:val="23"/>
        </w:rPr>
        <w:t xml:space="preserve">Your weighted Programming Lab Score is: </w:t>
      </w:r>
    </w:p>
    <w:p w14:paraId="2DFBCC85" w14:textId="13E0F001" w:rsidR="008A007F" w:rsidRDefault="008A007F" w:rsidP="00B93A69">
      <w:pPr>
        <w:pStyle w:val="Default"/>
        <w:rPr>
          <w:sz w:val="23"/>
          <w:szCs w:val="23"/>
        </w:rPr>
      </w:pPr>
      <w:r>
        <w:rPr>
          <w:sz w:val="23"/>
          <w:szCs w:val="23"/>
        </w:rPr>
        <w:t>9.17</w:t>
      </w:r>
    </w:p>
    <w:p w14:paraId="44DFA54B" w14:textId="60704BD2" w:rsidR="008A007F" w:rsidRDefault="008A007F" w:rsidP="00B93A69">
      <w:pPr>
        <w:pStyle w:val="Default"/>
        <w:rPr>
          <w:sz w:val="23"/>
          <w:szCs w:val="23"/>
        </w:rPr>
      </w:pPr>
      <w:r>
        <w:rPr>
          <w:sz w:val="23"/>
          <w:szCs w:val="23"/>
        </w:rPr>
        <w:t xml:space="preserve">Your weighted Quiz Score is: </w:t>
      </w:r>
    </w:p>
    <w:p w14:paraId="27AFB94F" w14:textId="08D7F008" w:rsidR="008A007F" w:rsidRDefault="008A007F" w:rsidP="00B93A69">
      <w:pPr>
        <w:pStyle w:val="Default"/>
        <w:rPr>
          <w:sz w:val="23"/>
          <w:szCs w:val="23"/>
        </w:rPr>
      </w:pPr>
      <w:r>
        <w:rPr>
          <w:sz w:val="23"/>
          <w:szCs w:val="23"/>
        </w:rPr>
        <w:t>15</w:t>
      </w:r>
    </w:p>
    <w:p w14:paraId="6F016882" w14:textId="77368664" w:rsidR="008A007F" w:rsidRDefault="008A007F" w:rsidP="00B93A69">
      <w:pPr>
        <w:pStyle w:val="Default"/>
        <w:rPr>
          <w:sz w:val="23"/>
          <w:szCs w:val="23"/>
        </w:rPr>
      </w:pPr>
      <w:r>
        <w:rPr>
          <w:sz w:val="23"/>
          <w:szCs w:val="23"/>
        </w:rPr>
        <w:lastRenderedPageBreak/>
        <w:t xml:space="preserve">Your weighted Test score is: </w:t>
      </w:r>
    </w:p>
    <w:p w14:paraId="6E93CA9E" w14:textId="0D534F92" w:rsidR="008A007F" w:rsidRDefault="008A007F" w:rsidP="00B93A69">
      <w:pPr>
        <w:pStyle w:val="Default"/>
        <w:rPr>
          <w:sz w:val="23"/>
          <w:szCs w:val="23"/>
        </w:rPr>
      </w:pPr>
      <w:r>
        <w:rPr>
          <w:sz w:val="23"/>
          <w:szCs w:val="23"/>
        </w:rPr>
        <w:t>22</w:t>
      </w:r>
    </w:p>
    <w:p w14:paraId="00649024" w14:textId="159B23B4" w:rsidR="008A007F" w:rsidRDefault="008A007F" w:rsidP="00B93A69">
      <w:pPr>
        <w:pStyle w:val="Default"/>
        <w:rPr>
          <w:sz w:val="23"/>
          <w:szCs w:val="23"/>
        </w:rPr>
      </w:pPr>
      <w:r>
        <w:rPr>
          <w:sz w:val="23"/>
          <w:szCs w:val="23"/>
        </w:rPr>
        <w:t xml:space="preserve">Your weighted Final exam score is: </w:t>
      </w:r>
    </w:p>
    <w:p w14:paraId="780D1598" w14:textId="37621DFB" w:rsidR="008A007F" w:rsidRDefault="008A007F" w:rsidP="00B93A69">
      <w:pPr>
        <w:pStyle w:val="Default"/>
        <w:rPr>
          <w:sz w:val="23"/>
          <w:szCs w:val="23"/>
        </w:rPr>
      </w:pPr>
      <w:r>
        <w:rPr>
          <w:sz w:val="23"/>
          <w:szCs w:val="23"/>
        </w:rPr>
        <w:t>13.75</w:t>
      </w:r>
    </w:p>
    <w:p w14:paraId="08E63333" w14:textId="77777777" w:rsidR="008A007F" w:rsidRDefault="008A007F" w:rsidP="00B93A69">
      <w:pPr>
        <w:pStyle w:val="Default"/>
        <w:rPr>
          <w:sz w:val="23"/>
          <w:szCs w:val="23"/>
        </w:rPr>
      </w:pPr>
    </w:p>
    <w:p w14:paraId="74983304" w14:textId="6A5BFA9F" w:rsidR="008A007F" w:rsidRDefault="008A007F" w:rsidP="00B93A69">
      <w:pPr>
        <w:pStyle w:val="Default"/>
        <w:rPr>
          <w:sz w:val="23"/>
          <w:szCs w:val="23"/>
        </w:rPr>
      </w:pPr>
      <w:r>
        <w:rPr>
          <w:sz w:val="23"/>
          <w:szCs w:val="23"/>
        </w:rPr>
        <w:t>You Overall Weighted Class grade is:</w:t>
      </w:r>
    </w:p>
    <w:p w14:paraId="0F9FECBE" w14:textId="4C9255E7" w:rsidR="008A007F" w:rsidRDefault="008A007F" w:rsidP="00B93A69">
      <w:pPr>
        <w:pStyle w:val="Default"/>
        <w:rPr>
          <w:sz w:val="23"/>
          <w:szCs w:val="23"/>
        </w:rPr>
      </w:pPr>
      <w:r>
        <w:rPr>
          <w:sz w:val="23"/>
          <w:szCs w:val="23"/>
        </w:rPr>
        <w:t>83.71</w:t>
      </w:r>
    </w:p>
    <w:p w14:paraId="072267D4" w14:textId="77777777" w:rsidR="004E167F" w:rsidRDefault="004E167F" w:rsidP="00B93A69">
      <w:pPr>
        <w:pStyle w:val="Default"/>
        <w:rPr>
          <w:sz w:val="23"/>
          <w:szCs w:val="23"/>
        </w:rPr>
      </w:pPr>
    </w:p>
    <w:p w14:paraId="4DF5DBB3" w14:textId="77777777" w:rsidR="00D55339" w:rsidRPr="00845573" w:rsidRDefault="00D55339" w:rsidP="00B93A69">
      <w:pPr>
        <w:pStyle w:val="Default"/>
        <w:rPr>
          <w:sz w:val="23"/>
          <w:szCs w:val="23"/>
        </w:rPr>
      </w:pPr>
      <w:r>
        <w:rPr>
          <w:sz w:val="23"/>
          <w:szCs w:val="23"/>
        </w:rPr>
        <w:t xml:space="preserve"> </w:t>
      </w:r>
      <w:r w:rsidRPr="00B93A69">
        <w:rPr>
          <w:b/>
          <w:sz w:val="23"/>
          <w:szCs w:val="23"/>
        </w:rPr>
        <w:t xml:space="preserve">Plan – Step III:  Show the IPO chart for your program </w:t>
      </w:r>
    </w:p>
    <w:tbl>
      <w:tblPr>
        <w:tblpPr w:leftFromText="180" w:rightFromText="180" w:vertAnchor="text" w:tblpXSpec="center"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8"/>
        <w:gridCol w:w="6570"/>
        <w:gridCol w:w="2598"/>
      </w:tblGrid>
      <w:tr w:rsidR="00B93A69" w:rsidRPr="00D55339" w14:paraId="02061C24" w14:textId="77777777" w:rsidTr="00CD485C">
        <w:tc>
          <w:tcPr>
            <w:tcW w:w="2598" w:type="dxa"/>
          </w:tcPr>
          <w:p w14:paraId="6BFA37E5" w14:textId="77777777" w:rsidR="00B93A69" w:rsidRPr="00D55339" w:rsidRDefault="00B93A69" w:rsidP="00B93A69">
            <w:pPr>
              <w:widowControl w:val="0"/>
              <w:autoSpaceDE w:val="0"/>
              <w:autoSpaceDN w:val="0"/>
              <w:adjustRightInd w:val="0"/>
              <w:spacing w:after="0" w:line="240" w:lineRule="auto"/>
              <w:jc w:val="center"/>
              <w:rPr>
                <w:rFonts w:cs="Calibri"/>
                <w:b/>
                <w:color w:val="000000"/>
                <w:sz w:val="24"/>
                <w:szCs w:val="24"/>
              </w:rPr>
            </w:pPr>
            <w:r w:rsidRPr="00D55339">
              <w:rPr>
                <w:rFonts w:cs="Calibri"/>
                <w:b/>
                <w:color w:val="000000"/>
                <w:sz w:val="24"/>
                <w:szCs w:val="24"/>
              </w:rPr>
              <w:t>Input</w:t>
            </w:r>
          </w:p>
        </w:tc>
        <w:tc>
          <w:tcPr>
            <w:tcW w:w="6570" w:type="dxa"/>
          </w:tcPr>
          <w:p w14:paraId="793F2C2C" w14:textId="77777777" w:rsidR="00B93A69" w:rsidRPr="00D55339" w:rsidRDefault="00B93A69" w:rsidP="00B93A69">
            <w:pPr>
              <w:widowControl w:val="0"/>
              <w:autoSpaceDE w:val="0"/>
              <w:autoSpaceDN w:val="0"/>
              <w:adjustRightInd w:val="0"/>
              <w:spacing w:after="0" w:line="240" w:lineRule="auto"/>
              <w:jc w:val="center"/>
              <w:rPr>
                <w:rFonts w:cs="Calibri"/>
                <w:b/>
                <w:color w:val="000000"/>
                <w:sz w:val="24"/>
                <w:szCs w:val="24"/>
              </w:rPr>
            </w:pPr>
            <w:r w:rsidRPr="00D55339">
              <w:rPr>
                <w:rFonts w:cs="Calibri"/>
                <w:b/>
                <w:color w:val="000000"/>
                <w:sz w:val="24"/>
                <w:szCs w:val="24"/>
              </w:rPr>
              <w:t>Processing</w:t>
            </w:r>
          </w:p>
        </w:tc>
        <w:tc>
          <w:tcPr>
            <w:tcW w:w="2501" w:type="dxa"/>
          </w:tcPr>
          <w:p w14:paraId="078E880D" w14:textId="77777777" w:rsidR="00B93A69" w:rsidRPr="00D55339" w:rsidRDefault="00B93A69" w:rsidP="00B93A69">
            <w:pPr>
              <w:widowControl w:val="0"/>
              <w:autoSpaceDE w:val="0"/>
              <w:autoSpaceDN w:val="0"/>
              <w:adjustRightInd w:val="0"/>
              <w:spacing w:after="0" w:line="240" w:lineRule="auto"/>
              <w:jc w:val="center"/>
              <w:rPr>
                <w:rFonts w:cs="Calibri"/>
                <w:b/>
                <w:color w:val="000000"/>
                <w:sz w:val="24"/>
                <w:szCs w:val="24"/>
              </w:rPr>
            </w:pPr>
            <w:r w:rsidRPr="00D55339">
              <w:rPr>
                <w:rFonts w:cs="Calibri"/>
                <w:b/>
                <w:color w:val="000000"/>
                <w:sz w:val="24"/>
                <w:szCs w:val="24"/>
              </w:rPr>
              <w:t>Output</w:t>
            </w:r>
          </w:p>
        </w:tc>
      </w:tr>
      <w:tr w:rsidR="00CD485C" w:rsidRPr="00D55339" w14:paraId="332B5E44" w14:textId="77777777" w:rsidTr="00CD485C">
        <w:tc>
          <w:tcPr>
            <w:tcW w:w="2598" w:type="dxa"/>
          </w:tcPr>
          <w:p w14:paraId="3F723425" w14:textId="4C762C11" w:rsidR="00CD485C" w:rsidRPr="00D55339" w:rsidRDefault="00AD0DF5" w:rsidP="00B93A69">
            <w:pPr>
              <w:widowControl w:val="0"/>
              <w:autoSpaceDE w:val="0"/>
              <w:autoSpaceDN w:val="0"/>
              <w:adjustRightInd w:val="0"/>
              <w:spacing w:after="0" w:line="240" w:lineRule="auto"/>
              <w:rPr>
                <w:rFonts w:cs="Calibri"/>
                <w:color w:val="000000"/>
                <w:sz w:val="24"/>
                <w:szCs w:val="24"/>
              </w:rPr>
            </w:pPr>
            <w:r>
              <w:rPr>
                <w:rFonts w:cs="Calibri"/>
                <w:color w:val="000000"/>
                <w:sz w:val="24"/>
                <w:szCs w:val="24"/>
              </w:rPr>
              <w:t>Homework1, homework2, homework3</w:t>
            </w:r>
          </w:p>
        </w:tc>
        <w:tc>
          <w:tcPr>
            <w:tcW w:w="6570" w:type="dxa"/>
          </w:tcPr>
          <w:p w14:paraId="3356C2C4" w14:textId="77777777" w:rsidR="00522144" w:rsidRDefault="00522144" w:rsidP="00B93A69">
            <w:pPr>
              <w:widowControl w:val="0"/>
              <w:autoSpaceDE w:val="0"/>
              <w:autoSpaceDN w:val="0"/>
              <w:adjustRightInd w:val="0"/>
              <w:spacing w:after="0" w:line="240" w:lineRule="auto"/>
              <w:rPr>
                <w:rFonts w:cs="Calibri"/>
                <w:color w:val="000000"/>
                <w:sz w:val="24"/>
                <w:szCs w:val="24"/>
              </w:rPr>
            </w:pPr>
          </w:p>
          <w:p w14:paraId="332E46AB" w14:textId="77777777" w:rsidR="00522144" w:rsidRDefault="00522144" w:rsidP="00B93A69">
            <w:pPr>
              <w:widowControl w:val="0"/>
              <w:autoSpaceDE w:val="0"/>
              <w:autoSpaceDN w:val="0"/>
              <w:adjustRightInd w:val="0"/>
              <w:spacing w:after="0" w:line="240" w:lineRule="auto"/>
              <w:rPr>
                <w:rFonts w:cs="Calibri"/>
                <w:color w:val="000000"/>
                <w:sz w:val="24"/>
                <w:szCs w:val="24"/>
              </w:rPr>
            </w:pPr>
          </w:p>
          <w:p w14:paraId="5A589D91" w14:textId="79C91B6E" w:rsidR="00CD485C" w:rsidRDefault="00AD0DF5" w:rsidP="00B93A69">
            <w:pPr>
              <w:widowControl w:val="0"/>
              <w:autoSpaceDE w:val="0"/>
              <w:autoSpaceDN w:val="0"/>
              <w:adjustRightInd w:val="0"/>
              <w:spacing w:after="0" w:line="240" w:lineRule="auto"/>
              <w:rPr>
                <w:rFonts w:cs="Calibri"/>
                <w:color w:val="000000"/>
                <w:sz w:val="24"/>
                <w:szCs w:val="24"/>
              </w:rPr>
            </w:pPr>
            <w:r>
              <w:rPr>
                <w:rFonts w:cs="Calibri"/>
                <w:color w:val="000000"/>
                <w:sz w:val="24"/>
                <w:szCs w:val="24"/>
              </w:rPr>
              <w:t>Computed final score for categories based on three inputs from user.</w:t>
            </w:r>
          </w:p>
          <w:p w14:paraId="15E3A50A" w14:textId="77777777" w:rsidR="00AD0DF5" w:rsidRDefault="00AD0DF5" w:rsidP="00B93A69">
            <w:pPr>
              <w:widowControl w:val="0"/>
              <w:autoSpaceDE w:val="0"/>
              <w:autoSpaceDN w:val="0"/>
              <w:adjustRightInd w:val="0"/>
              <w:spacing w:after="0" w:line="240" w:lineRule="auto"/>
              <w:rPr>
                <w:rFonts w:cs="Calibri"/>
                <w:color w:val="000000"/>
                <w:sz w:val="24"/>
                <w:szCs w:val="24"/>
              </w:rPr>
            </w:pPr>
          </w:p>
          <w:p w14:paraId="717E629E" w14:textId="50B8C071" w:rsidR="00AD0DF5" w:rsidRDefault="00AD0DF5" w:rsidP="00B93A69">
            <w:pPr>
              <w:widowControl w:val="0"/>
              <w:autoSpaceDE w:val="0"/>
              <w:autoSpaceDN w:val="0"/>
              <w:adjustRightInd w:val="0"/>
              <w:spacing w:after="0" w:line="240" w:lineRule="auto"/>
              <w:rPr>
                <w:rFonts w:cs="Calibri"/>
                <w:color w:val="000000"/>
                <w:sz w:val="24"/>
                <w:szCs w:val="24"/>
              </w:rPr>
            </w:pPr>
            <w:r>
              <w:rPr>
                <w:rFonts w:cs="Calibri"/>
                <w:color w:val="000000"/>
                <w:sz w:val="24"/>
                <w:szCs w:val="24"/>
              </w:rPr>
              <w:t>EX:</w:t>
            </w:r>
          </w:p>
          <w:p w14:paraId="3EDE4174" w14:textId="623A03F5" w:rsidR="00AD0DF5" w:rsidRPr="00AD0DF5" w:rsidRDefault="00AD0DF5" w:rsidP="00AD0DF5">
            <w:pPr>
              <w:pStyle w:val="Default"/>
              <w:rPr>
                <w:ins w:id="1" w:author="Keanu Britt" w:date="2024-09-16T11:24:00Z" w16du:dateUtc="2024-09-16T15:24:00Z"/>
                <w:sz w:val="23"/>
                <w:szCs w:val="23"/>
              </w:rPr>
            </w:pPr>
            <w:proofErr w:type="spellStart"/>
            <w:r>
              <w:rPr>
                <w:sz w:val="23"/>
                <w:szCs w:val="23"/>
              </w:rPr>
              <w:t>myFinalHomeworkScore</w:t>
            </w:r>
            <w:proofErr w:type="spellEnd"/>
            <w:r>
              <w:rPr>
                <w:sz w:val="23"/>
                <w:szCs w:val="23"/>
              </w:rPr>
              <w:t xml:space="preserve"> = homework1 + homework2 + homework3</w:t>
            </w:r>
          </w:p>
          <w:p w14:paraId="732CA464" w14:textId="77777777" w:rsidR="00AD0DF5" w:rsidRDefault="00AD0DF5" w:rsidP="00B93A69">
            <w:pPr>
              <w:widowControl w:val="0"/>
              <w:autoSpaceDE w:val="0"/>
              <w:autoSpaceDN w:val="0"/>
              <w:adjustRightInd w:val="0"/>
              <w:spacing w:after="0" w:line="240" w:lineRule="auto"/>
              <w:rPr>
                <w:rFonts w:cs="Calibri"/>
                <w:color w:val="000000"/>
                <w:sz w:val="24"/>
                <w:szCs w:val="24"/>
              </w:rPr>
            </w:pPr>
          </w:p>
          <w:p w14:paraId="1B474996" w14:textId="630AD35E" w:rsidR="00CD485C" w:rsidRPr="00D55339" w:rsidRDefault="00CD485C" w:rsidP="00B93A69">
            <w:pPr>
              <w:widowControl w:val="0"/>
              <w:autoSpaceDE w:val="0"/>
              <w:autoSpaceDN w:val="0"/>
              <w:adjustRightInd w:val="0"/>
              <w:spacing w:after="0" w:line="240" w:lineRule="auto"/>
              <w:rPr>
                <w:rFonts w:cs="Calibri"/>
                <w:color w:val="000000"/>
                <w:sz w:val="24"/>
                <w:szCs w:val="24"/>
              </w:rPr>
            </w:pPr>
          </w:p>
        </w:tc>
        <w:tc>
          <w:tcPr>
            <w:tcW w:w="2501" w:type="dxa"/>
          </w:tcPr>
          <w:p w14:paraId="396113E0" w14:textId="77777777" w:rsidR="00CD485C" w:rsidRDefault="00CD485C" w:rsidP="00CD485C">
            <w:pPr>
              <w:widowControl w:val="0"/>
              <w:autoSpaceDE w:val="0"/>
              <w:autoSpaceDN w:val="0"/>
              <w:adjustRightInd w:val="0"/>
              <w:spacing w:after="0" w:line="240" w:lineRule="auto"/>
              <w:jc w:val="center"/>
              <w:rPr>
                <w:ins w:id="2" w:author="Keanu Britt" w:date="2024-09-16T11:23:00Z" w16du:dateUtc="2024-09-16T15:23:00Z"/>
                <w:rFonts w:cs="Calibri"/>
                <w:color w:val="000000"/>
                <w:sz w:val="24"/>
                <w:szCs w:val="24"/>
              </w:rPr>
            </w:pPr>
          </w:p>
          <w:p w14:paraId="3E96F39A" w14:textId="77777777" w:rsidR="00CD485C" w:rsidRDefault="00CD485C" w:rsidP="00CD485C">
            <w:pPr>
              <w:widowControl w:val="0"/>
              <w:autoSpaceDE w:val="0"/>
              <w:autoSpaceDN w:val="0"/>
              <w:adjustRightInd w:val="0"/>
              <w:spacing w:after="0" w:line="240" w:lineRule="auto"/>
              <w:jc w:val="center"/>
              <w:rPr>
                <w:ins w:id="3" w:author="Keanu Britt" w:date="2024-09-16T11:23:00Z" w16du:dateUtc="2024-09-16T15:23:00Z"/>
                <w:rFonts w:cs="Calibri"/>
                <w:color w:val="000000"/>
                <w:sz w:val="24"/>
                <w:szCs w:val="24"/>
              </w:rPr>
            </w:pPr>
          </w:p>
          <w:p w14:paraId="7B1D615E" w14:textId="11BB19EC" w:rsidR="00CD485C" w:rsidRDefault="00522144" w:rsidP="00CD485C">
            <w:pPr>
              <w:widowControl w:val="0"/>
              <w:autoSpaceDE w:val="0"/>
              <w:autoSpaceDN w:val="0"/>
              <w:adjustRightInd w:val="0"/>
              <w:spacing w:after="0" w:line="240" w:lineRule="auto"/>
              <w:jc w:val="center"/>
              <w:rPr>
                <w:ins w:id="4" w:author="Keanu Britt" w:date="2024-09-16T11:23:00Z" w16du:dateUtc="2024-09-16T15:23:00Z"/>
                <w:rFonts w:cs="Calibri"/>
                <w:color w:val="000000"/>
                <w:sz w:val="24"/>
                <w:szCs w:val="24"/>
              </w:rPr>
            </w:pPr>
            <w:proofErr w:type="spellStart"/>
            <w:r>
              <w:rPr>
                <w:rFonts w:cs="Calibri"/>
                <w:color w:val="000000"/>
                <w:sz w:val="24"/>
                <w:szCs w:val="24"/>
              </w:rPr>
              <w:t>myFinalHomeworkScore</w:t>
            </w:r>
            <w:proofErr w:type="spellEnd"/>
          </w:p>
          <w:p w14:paraId="18DEB751" w14:textId="28847544" w:rsidR="00CD485C" w:rsidRPr="00D55339" w:rsidRDefault="00CD485C" w:rsidP="00522144">
            <w:pPr>
              <w:widowControl w:val="0"/>
              <w:autoSpaceDE w:val="0"/>
              <w:autoSpaceDN w:val="0"/>
              <w:adjustRightInd w:val="0"/>
              <w:spacing w:after="0" w:line="240" w:lineRule="auto"/>
              <w:jc w:val="center"/>
              <w:rPr>
                <w:rFonts w:cs="Calibri"/>
                <w:color w:val="000000"/>
                <w:sz w:val="24"/>
                <w:szCs w:val="24"/>
              </w:rPr>
            </w:pPr>
          </w:p>
        </w:tc>
      </w:tr>
      <w:tr w:rsidR="00CD485C" w:rsidRPr="00D55339" w14:paraId="72B0ED2B" w14:textId="77777777" w:rsidTr="00CD485C">
        <w:tc>
          <w:tcPr>
            <w:tcW w:w="2598" w:type="dxa"/>
          </w:tcPr>
          <w:p w14:paraId="21CC2741" w14:textId="3C745300" w:rsidR="00CD485C" w:rsidRPr="00D55339" w:rsidRDefault="00AD0DF5" w:rsidP="00B93A69">
            <w:pPr>
              <w:widowControl w:val="0"/>
              <w:autoSpaceDE w:val="0"/>
              <w:autoSpaceDN w:val="0"/>
              <w:adjustRightInd w:val="0"/>
              <w:spacing w:after="0" w:line="240" w:lineRule="auto"/>
              <w:rPr>
                <w:rFonts w:cs="Calibri"/>
                <w:color w:val="000000"/>
                <w:sz w:val="24"/>
                <w:szCs w:val="24"/>
              </w:rPr>
            </w:pPr>
            <w:r>
              <w:rPr>
                <w:rFonts w:cs="Calibri"/>
                <w:color w:val="000000"/>
                <w:sz w:val="24"/>
                <w:szCs w:val="24"/>
              </w:rPr>
              <w:t>progAssign1, progAssign2, progAssign3</w:t>
            </w:r>
          </w:p>
        </w:tc>
        <w:tc>
          <w:tcPr>
            <w:tcW w:w="6570" w:type="dxa"/>
          </w:tcPr>
          <w:p w14:paraId="23E0FA06" w14:textId="77777777" w:rsidR="00522144" w:rsidRDefault="00522144" w:rsidP="00522144">
            <w:pPr>
              <w:widowControl w:val="0"/>
              <w:autoSpaceDE w:val="0"/>
              <w:autoSpaceDN w:val="0"/>
              <w:adjustRightInd w:val="0"/>
              <w:spacing w:after="0" w:line="240" w:lineRule="auto"/>
              <w:rPr>
                <w:rFonts w:cs="Calibri"/>
                <w:color w:val="000000"/>
                <w:sz w:val="24"/>
                <w:szCs w:val="24"/>
              </w:rPr>
            </w:pPr>
            <w:r>
              <w:rPr>
                <w:rFonts w:cs="Calibri"/>
                <w:color w:val="000000"/>
                <w:sz w:val="24"/>
                <w:szCs w:val="24"/>
              </w:rPr>
              <w:t>Computed final score for categories based on three inputs from user.</w:t>
            </w:r>
          </w:p>
          <w:p w14:paraId="22010AF7" w14:textId="77777777" w:rsidR="00522144" w:rsidRDefault="00522144" w:rsidP="00522144">
            <w:pPr>
              <w:pStyle w:val="Default"/>
              <w:rPr>
                <w:sz w:val="23"/>
                <w:szCs w:val="23"/>
              </w:rPr>
            </w:pPr>
            <w:proofErr w:type="spellStart"/>
            <w:r>
              <w:rPr>
                <w:sz w:val="23"/>
                <w:szCs w:val="23"/>
              </w:rPr>
              <w:t>myProgAssignFinalScore</w:t>
            </w:r>
            <w:proofErr w:type="spellEnd"/>
            <w:r>
              <w:rPr>
                <w:sz w:val="23"/>
                <w:szCs w:val="23"/>
              </w:rPr>
              <w:t xml:space="preserve"> = ProgAssign1 + ProgAssign2 + ProgAssign3</w:t>
            </w:r>
          </w:p>
          <w:p w14:paraId="300AA635" w14:textId="77777777" w:rsidR="00CD485C" w:rsidRPr="00D55339" w:rsidRDefault="00CD485C" w:rsidP="00B93A69">
            <w:pPr>
              <w:widowControl w:val="0"/>
              <w:autoSpaceDE w:val="0"/>
              <w:autoSpaceDN w:val="0"/>
              <w:adjustRightInd w:val="0"/>
              <w:spacing w:after="0" w:line="240" w:lineRule="auto"/>
              <w:rPr>
                <w:rFonts w:cs="Calibri"/>
                <w:color w:val="000000"/>
                <w:sz w:val="24"/>
                <w:szCs w:val="24"/>
              </w:rPr>
            </w:pPr>
          </w:p>
        </w:tc>
        <w:tc>
          <w:tcPr>
            <w:tcW w:w="2501" w:type="dxa"/>
          </w:tcPr>
          <w:p w14:paraId="2396FE92" w14:textId="58D36FFA" w:rsidR="00CD485C" w:rsidRPr="00D55339" w:rsidRDefault="00522144" w:rsidP="00B93A69">
            <w:pPr>
              <w:widowControl w:val="0"/>
              <w:autoSpaceDE w:val="0"/>
              <w:autoSpaceDN w:val="0"/>
              <w:adjustRightInd w:val="0"/>
              <w:spacing w:after="0" w:line="240" w:lineRule="auto"/>
              <w:rPr>
                <w:rFonts w:cs="Calibri"/>
                <w:color w:val="000000"/>
                <w:sz w:val="24"/>
                <w:szCs w:val="24"/>
              </w:rPr>
            </w:pPr>
            <w:proofErr w:type="spellStart"/>
            <w:r>
              <w:rPr>
                <w:sz w:val="23"/>
                <w:szCs w:val="23"/>
              </w:rPr>
              <w:t>myProgAssignFinalScore</w:t>
            </w:r>
            <w:proofErr w:type="spellEnd"/>
          </w:p>
        </w:tc>
      </w:tr>
      <w:tr w:rsidR="00CD485C" w:rsidRPr="00D55339" w14:paraId="3DD9B53C" w14:textId="77777777" w:rsidTr="00CD485C">
        <w:tc>
          <w:tcPr>
            <w:tcW w:w="2598" w:type="dxa"/>
          </w:tcPr>
          <w:p w14:paraId="08878B6D" w14:textId="14E00ADF" w:rsidR="00CD485C" w:rsidRPr="00D55339" w:rsidRDefault="00AD0DF5" w:rsidP="00B93A69">
            <w:pPr>
              <w:widowControl w:val="0"/>
              <w:autoSpaceDE w:val="0"/>
              <w:autoSpaceDN w:val="0"/>
              <w:adjustRightInd w:val="0"/>
              <w:spacing w:after="0" w:line="240" w:lineRule="auto"/>
              <w:rPr>
                <w:rFonts w:cs="Calibri"/>
                <w:color w:val="000000"/>
                <w:sz w:val="24"/>
                <w:szCs w:val="24"/>
              </w:rPr>
            </w:pPr>
            <w:r>
              <w:rPr>
                <w:rFonts w:cs="Calibri"/>
                <w:color w:val="000000"/>
                <w:sz w:val="24"/>
                <w:szCs w:val="24"/>
              </w:rPr>
              <w:t>progLabs1, progLabs2, progLabs3</w:t>
            </w:r>
          </w:p>
        </w:tc>
        <w:tc>
          <w:tcPr>
            <w:tcW w:w="6570" w:type="dxa"/>
          </w:tcPr>
          <w:p w14:paraId="5F0B9137" w14:textId="77777777" w:rsidR="00522144" w:rsidRDefault="00522144" w:rsidP="00522144">
            <w:pPr>
              <w:widowControl w:val="0"/>
              <w:autoSpaceDE w:val="0"/>
              <w:autoSpaceDN w:val="0"/>
              <w:adjustRightInd w:val="0"/>
              <w:spacing w:after="0" w:line="240" w:lineRule="auto"/>
              <w:rPr>
                <w:rFonts w:cs="Calibri"/>
                <w:color w:val="000000"/>
                <w:sz w:val="24"/>
                <w:szCs w:val="24"/>
              </w:rPr>
            </w:pPr>
            <w:r>
              <w:rPr>
                <w:rFonts w:cs="Calibri"/>
                <w:color w:val="000000"/>
                <w:sz w:val="24"/>
                <w:szCs w:val="24"/>
              </w:rPr>
              <w:t>Computed final score for categories based on three inputs from user.</w:t>
            </w:r>
          </w:p>
          <w:p w14:paraId="1C99370C" w14:textId="77777777" w:rsidR="00522144" w:rsidRDefault="00522144" w:rsidP="00522144">
            <w:pPr>
              <w:pStyle w:val="Default"/>
              <w:rPr>
                <w:sz w:val="23"/>
                <w:szCs w:val="23"/>
              </w:rPr>
            </w:pPr>
            <w:proofErr w:type="spellStart"/>
            <w:r>
              <w:rPr>
                <w:sz w:val="23"/>
                <w:szCs w:val="23"/>
              </w:rPr>
              <w:t>myProgLabsFinalScore</w:t>
            </w:r>
            <w:proofErr w:type="spellEnd"/>
            <w:r>
              <w:rPr>
                <w:sz w:val="23"/>
                <w:szCs w:val="23"/>
              </w:rPr>
              <w:t xml:space="preserve"> = progLabs1 + progLabs2 + progLabs3</w:t>
            </w:r>
          </w:p>
          <w:p w14:paraId="52FC915D" w14:textId="77777777" w:rsidR="00CD485C" w:rsidRPr="00D55339" w:rsidRDefault="00CD485C" w:rsidP="00B93A69">
            <w:pPr>
              <w:widowControl w:val="0"/>
              <w:autoSpaceDE w:val="0"/>
              <w:autoSpaceDN w:val="0"/>
              <w:adjustRightInd w:val="0"/>
              <w:spacing w:after="0" w:line="240" w:lineRule="auto"/>
              <w:rPr>
                <w:rFonts w:cs="Calibri"/>
                <w:color w:val="000000"/>
                <w:sz w:val="24"/>
                <w:szCs w:val="24"/>
              </w:rPr>
            </w:pPr>
          </w:p>
        </w:tc>
        <w:tc>
          <w:tcPr>
            <w:tcW w:w="2501" w:type="dxa"/>
          </w:tcPr>
          <w:p w14:paraId="3E61828A" w14:textId="20CD13EF" w:rsidR="00CD485C" w:rsidRPr="00D55339" w:rsidRDefault="00522144" w:rsidP="00B93A69">
            <w:pPr>
              <w:widowControl w:val="0"/>
              <w:autoSpaceDE w:val="0"/>
              <w:autoSpaceDN w:val="0"/>
              <w:adjustRightInd w:val="0"/>
              <w:spacing w:after="0" w:line="240" w:lineRule="auto"/>
              <w:rPr>
                <w:rFonts w:cs="Calibri"/>
                <w:color w:val="000000"/>
                <w:sz w:val="24"/>
                <w:szCs w:val="24"/>
              </w:rPr>
            </w:pPr>
            <w:proofErr w:type="spellStart"/>
            <w:r>
              <w:rPr>
                <w:sz w:val="23"/>
                <w:szCs w:val="23"/>
              </w:rPr>
              <w:t>myProgLabsFinalScore</w:t>
            </w:r>
            <w:proofErr w:type="spellEnd"/>
          </w:p>
        </w:tc>
      </w:tr>
      <w:tr w:rsidR="00CD485C" w:rsidRPr="00D55339" w14:paraId="68F7D540" w14:textId="77777777" w:rsidTr="00CD485C">
        <w:tc>
          <w:tcPr>
            <w:tcW w:w="2598" w:type="dxa"/>
          </w:tcPr>
          <w:p w14:paraId="640A951D" w14:textId="674320F5" w:rsidR="00CD485C" w:rsidRPr="00D55339" w:rsidRDefault="00AD0DF5" w:rsidP="00B93A69">
            <w:pPr>
              <w:widowControl w:val="0"/>
              <w:autoSpaceDE w:val="0"/>
              <w:autoSpaceDN w:val="0"/>
              <w:adjustRightInd w:val="0"/>
              <w:spacing w:after="0" w:line="240" w:lineRule="auto"/>
              <w:rPr>
                <w:rFonts w:cs="Calibri"/>
                <w:color w:val="000000"/>
                <w:sz w:val="24"/>
                <w:szCs w:val="24"/>
              </w:rPr>
            </w:pPr>
            <w:r>
              <w:rPr>
                <w:rFonts w:cs="Calibri"/>
                <w:color w:val="000000"/>
                <w:sz w:val="24"/>
                <w:szCs w:val="24"/>
              </w:rPr>
              <w:t>quiz</w:t>
            </w:r>
            <w:proofErr w:type="gramStart"/>
            <w:r>
              <w:rPr>
                <w:rFonts w:cs="Calibri"/>
                <w:color w:val="000000"/>
                <w:sz w:val="24"/>
                <w:szCs w:val="24"/>
              </w:rPr>
              <w:t>1,quiz</w:t>
            </w:r>
            <w:proofErr w:type="gramEnd"/>
            <w:r>
              <w:rPr>
                <w:rFonts w:cs="Calibri"/>
                <w:color w:val="000000"/>
                <w:sz w:val="24"/>
                <w:szCs w:val="24"/>
              </w:rPr>
              <w:t>2,quiz3</w:t>
            </w:r>
          </w:p>
        </w:tc>
        <w:tc>
          <w:tcPr>
            <w:tcW w:w="6570" w:type="dxa"/>
          </w:tcPr>
          <w:p w14:paraId="1845F5D4" w14:textId="77777777" w:rsidR="00522144" w:rsidRDefault="00522144" w:rsidP="00522144">
            <w:pPr>
              <w:widowControl w:val="0"/>
              <w:autoSpaceDE w:val="0"/>
              <w:autoSpaceDN w:val="0"/>
              <w:adjustRightInd w:val="0"/>
              <w:spacing w:after="0" w:line="240" w:lineRule="auto"/>
              <w:rPr>
                <w:rFonts w:cs="Calibri"/>
                <w:color w:val="000000"/>
                <w:sz w:val="24"/>
                <w:szCs w:val="24"/>
              </w:rPr>
            </w:pPr>
            <w:r>
              <w:rPr>
                <w:rFonts w:cs="Calibri"/>
                <w:color w:val="000000"/>
                <w:sz w:val="24"/>
                <w:szCs w:val="24"/>
              </w:rPr>
              <w:t>Computed final score for categories based on three inputs from user.</w:t>
            </w:r>
          </w:p>
          <w:p w14:paraId="345CD0F2" w14:textId="77777777" w:rsidR="00522144" w:rsidRDefault="00522144" w:rsidP="00522144">
            <w:pPr>
              <w:pStyle w:val="Default"/>
              <w:rPr>
                <w:sz w:val="23"/>
                <w:szCs w:val="23"/>
              </w:rPr>
            </w:pPr>
            <w:proofErr w:type="spellStart"/>
            <w:r>
              <w:rPr>
                <w:sz w:val="23"/>
                <w:szCs w:val="23"/>
              </w:rPr>
              <w:t>myQuizFinalScore</w:t>
            </w:r>
            <w:proofErr w:type="spellEnd"/>
            <w:r>
              <w:rPr>
                <w:sz w:val="23"/>
                <w:szCs w:val="23"/>
              </w:rPr>
              <w:t xml:space="preserve"> = quiz1 + quiz2 + quiz3</w:t>
            </w:r>
          </w:p>
          <w:p w14:paraId="05075CF8" w14:textId="77777777" w:rsidR="00CD485C" w:rsidRPr="00D55339" w:rsidRDefault="00CD485C" w:rsidP="00B93A69">
            <w:pPr>
              <w:widowControl w:val="0"/>
              <w:autoSpaceDE w:val="0"/>
              <w:autoSpaceDN w:val="0"/>
              <w:adjustRightInd w:val="0"/>
              <w:spacing w:after="0" w:line="240" w:lineRule="auto"/>
              <w:rPr>
                <w:rFonts w:cs="Calibri"/>
                <w:color w:val="000000"/>
                <w:sz w:val="24"/>
                <w:szCs w:val="24"/>
              </w:rPr>
            </w:pPr>
          </w:p>
        </w:tc>
        <w:tc>
          <w:tcPr>
            <w:tcW w:w="2501" w:type="dxa"/>
          </w:tcPr>
          <w:p w14:paraId="06864AFF" w14:textId="446819CD" w:rsidR="00CD485C" w:rsidRPr="00D55339" w:rsidRDefault="00522144" w:rsidP="00B93A69">
            <w:pPr>
              <w:widowControl w:val="0"/>
              <w:autoSpaceDE w:val="0"/>
              <w:autoSpaceDN w:val="0"/>
              <w:adjustRightInd w:val="0"/>
              <w:spacing w:after="0" w:line="240" w:lineRule="auto"/>
              <w:rPr>
                <w:rFonts w:cs="Calibri"/>
                <w:color w:val="000000"/>
                <w:sz w:val="24"/>
                <w:szCs w:val="24"/>
              </w:rPr>
            </w:pPr>
            <w:proofErr w:type="spellStart"/>
            <w:r>
              <w:rPr>
                <w:sz w:val="23"/>
                <w:szCs w:val="23"/>
              </w:rPr>
              <w:t>myQuizFinalScore</w:t>
            </w:r>
            <w:proofErr w:type="spellEnd"/>
          </w:p>
        </w:tc>
      </w:tr>
      <w:tr w:rsidR="00CD485C" w:rsidRPr="00D55339" w14:paraId="78884063" w14:textId="77777777" w:rsidTr="00CD485C">
        <w:tc>
          <w:tcPr>
            <w:tcW w:w="2598" w:type="dxa"/>
          </w:tcPr>
          <w:p w14:paraId="06BCF66F" w14:textId="6E01F436" w:rsidR="00CD485C" w:rsidRPr="00D55339" w:rsidRDefault="00AD0DF5" w:rsidP="00B93A69">
            <w:pPr>
              <w:widowControl w:val="0"/>
              <w:autoSpaceDE w:val="0"/>
              <w:autoSpaceDN w:val="0"/>
              <w:adjustRightInd w:val="0"/>
              <w:spacing w:after="0" w:line="240" w:lineRule="auto"/>
              <w:rPr>
                <w:rFonts w:cs="Calibri"/>
                <w:color w:val="000000"/>
                <w:sz w:val="24"/>
                <w:szCs w:val="24"/>
              </w:rPr>
            </w:pPr>
            <w:r>
              <w:rPr>
                <w:rFonts w:cs="Calibri"/>
                <w:color w:val="000000"/>
                <w:sz w:val="24"/>
                <w:szCs w:val="24"/>
              </w:rPr>
              <w:t>test</w:t>
            </w:r>
            <w:proofErr w:type="gramStart"/>
            <w:r>
              <w:rPr>
                <w:rFonts w:cs="Calibri"/>
                <w:color w:val="000000"/>
                <w:sz w:val="24"/>
                <w:szCs w:val="24"/>
              </w:rPr>
              <w:t>1,test</w:t>
            </w:r>
            <w:proofErr w:type="gramEnd"/>
            <w:r>
              <w:rPr>
                <w:rFonts w:cs="Calibri"/>
                <w:color w:val="000000"/>
                <w:sz w:val="24"/>
                <w:szCs w:val="24"/>
              </w:rPr>
              <w:t>2,test3</w:t>
            </w:r>
          </w:p>
        </w:tc>
        <w:tc>
          <w:tcPr>
            <w:tcW w:w="6570" w:type="dxa"/>
          </w:tcPr>
          <w:p w14:paraId="42D7A9F7" w14:textId="77777777" w:rsidR="00522144" w:rsidRDefault="00522144" w:rsidP="00522144">
            <w:pPr>
              <w:widowControl w:val="0"/>
              <w:autoSpaceDE w:val="0"/>
              <w:autoSpaceDN w:val="0"/>
              <w:adjustRightInd w:val="0"/>
              <w:spacing w:after="0" w:line="240" w:lineRule="auto"/>
              <w:rPr>
                <w:rFonts w:cs="Calibri"/>
                <w:color w:val="000000"/>
                <w:sz w:val="24"/>
                <w:szCs w:val="24"/>
              </w:rPr>
            </w:pPr>
            <w:r>
              <w:rPr>
                <w:rFonts w:cs="Calibri"/>
                <w:color w:val="000000"/>
                <w:sz w:val="24"/>
                <w:szCs w:val="24"/>
              </w:rPr>
              <w:t>Computed final score for categories based on three inputs from user.</w:t>
            </w:r>
          </w:p>
          <w:p w14:paraId="2FC2EF78" w14:textId="77777777" w:rsidR="00522144" w:rsidRDefault="00522144" w:rsidP="00522144">
            <w:pPr>
              <w:pStyle w:val="Default"/>
              <w:rPr>
                <w:sz w:val="23"/>
                <w:szCs w:val="23"/>
              </w:rPr>
            </w:pPr>
            <w:proofErr w:type="spellStart"/>
            <w:r>
              <w:rPr>
                <w:sz w:val="23"/>
                <w:szCs w:val="23"/>
              </w:rPr>
              <w:lastRenderedPageBreak/>
              <w:t>myTestsFinalScore</w:t>
            </w:r>
            <w:proofErr w:type="spellEnd"/>
            <w:r>
              <w:rPr>
                <w:sz w:val="23"/>
                <w:szCs w:val="23"/>
              </w:rPr>
              <w:t xml:space="preserve"> = test1 + test2 + test3</w:t>
            </w:r>
          </w:p>
          <w:p w14:paraId="1A46AF4F" w14:textId="77777777" w:rsidR="00CD485C" w:rsidRPr="00D55339" w:rsidRDefault="00CD485C" w:rsidP="00B93A69">
            <w:pPr>
              <w:widowControl w:val="0"/>
              <w:autoSpaceDE w:val="0"/>
              <w:autoSpaceDN w:val="0"/>
              <w:adjustRightInd w:val="0"/>
              <w:spacing w:after="0" w:line="240" w:lineRule="auto"/>
              <w:rPr>
                <w:rFonts w:cs="Calibri"/>
                <w:color w:val="000000"/>
                <w:sz w:val="24"/>
                <w:szCs w:val="24"/>
              </w:rPr>
            </w:pPr>
          </w:p>
        </w:tc>
        <w:tc>
          <w:tcPr>
            <w:tcW w:w="2501" w:type="dxa"/>
            <w:vMerge w:val="restart"/>
          </w:tcPr>
          <w:p w14:paraId="24C018E8" w14:textId="7978ED5D" w:rsidR="00CD485C" w:rsidRPr="00D55339" w:rsidRDefault="00522144" w:rsidP="00B93A69">
            <w:pPr>
              <w:widowControl w:val="0"/>
              <w:autoSpaceDE w:val="0"/>
              <w:autoSpaceDN w:val="0"/>
              <w:adjustRightInd w:val="0"/>
              <w:spacing w:after="0" w:line="240" w:lineRule="auto"/>
              <w:rPr>
                <w:rFonts w:cs="Calibri"/>
                <w:color w:val="000000"/>
                <w:sz w:val="24"/>
                <w:szCs w:val="24"/>
              </w:rPr>
            </w:pPr>
            <w:proofErr w:type="spellStart"/>
            <w:r>
              <w:rPr>
                <w:sz w:val="23"/>
                <w:szCs w:val="23"/>
              </w:rPr>
              <w:lastRenderedPageBreak/>
              <w:t>myTestsFinalScore</w:t>
            </w:r>
            <w:proofErr w:type="spellEnd"/>
          </w:p>
        </w:tc>
      </w:tr>
      <w:tr w:rsidR="00CD485C" w:rsidRPr="00D55339" w14:paraId="1B751E00" w14:textId="77777777" w:rsidTr="00CD485C">
        <w:tc>
          <w:tcPr>
            <w:tcW w:w="2598" w:type="dxa"/>
          </w:tcPr>
          <w:p w14:paraId="1E1B1A71" w14:textId="1895121A" w:rsidR="00CD485C" w:rsidRPr="00D55339" w:rsidRDefault="00CD485C" w:rsidP="00B93A69">
            <w:pPr>
              <w:widowControl w:val="0"/>
              <w:autoSpaceDE w:val="0"/>
              <w:autoSpaceDN w:val="0"/>
              <w:adjustRightInd w:val="0"/>
              <w:spacing w:after="0" w:line="240" w:lineRule="auto"/>
              <w:rPr>
                <w:rFonts w:cs="Calibri"/>
                <w:color w:val="000000"/>
                <w:sz w:val="24"/>
                <w:szCs w:val="24"/>
              </w:rPr>
            </w:pPr>
            <w:proofErr w:type="spellStart"/>
            <w:r>
              <w:rPr>
                <w:rFonts w:cs="Calibri"/>
                <w:color w:val="000000"/>
                <w:sz w:val="24"/>
                <w:szCs w:val="24"/>
              </w:rPr>
              <w:t>myFinalExamScore</w:t>
            </w:r>
            <w:proofErr w:type="spellEnd"/>
          </w:p>
        </w:tc>
        <w:tc>
          <w:tcPr>
            <w:tcW w:w="6570" w:type="dxa"/>
          </w:tcPr>
          <w:p w14:paraId="10D219ED" w14:textId="77777777" w:rsidR="00CD485C" w:rsidRPr="00D55339" w:rsidRDefault="00CD485C" w:rsidP="00B93A69">
            <w:pPr>
              <w:widowControl w:val="0"/>
              <w:autoSpaceDE w:val="0"/>
              <w:autoSpaceDN w:val="0"/>
              <w:adjustRightInd w:val="0"/>
              <w:spacing w:after="0" w:line="240" w:lineRule="auto"/>
              <w:rPr>
                <w:rFonts w:cs="Calibri"/>
                <w:color w:val="000000"/>
                <w:sz w:val="24"/>
                <w:szCs w:val="24"/>
              </w:rPr>
            </w:pPr>
          </w:p>
        </w:tc>
        <w:tc>
          <w:tcPr>
            <w:tcW w:w="2501" w:type="dxa"/>
            <w:vMerge/>
          </w:tcPr>
          <w:p w14:paraId="67394767" w14:textId="77777777" w:rsidR="00CD485C" w:rsidRPr="00D55339" w:rsidRDefault="00CD485C" w:rsidP="00B93A69">
            <w:pPr>
              <w:widowControl w:val="0"/>
              <w:autoSpaceDE w:val="0"/>
              <w:autoSpaceDN w:val="0"/>
              <w:adjustRightInd w:val="0"/>
              <w:spacing w:after="0" w:line="240" w:lineRule="auto"/>
              <w:rPr>
                <w:rFonts w:cs="Calibri"/>
                <w:color w:val="000000"/>
                <w:sz w:val="24"/>
                <w:szCs w:val="24"/>
              </w:rPr>
            </w:pPr>
          </w:p>
        </w:tc>
      </w:tr>
      <w:tr w:rsidR="00B93A69" w:rsidRPr="00D55339" w14:paraId="5D00A46B" w14:textId="77777777" w:rsidTr="00CD485C">
        <w:tc>
          <w:tcPr>
            <w:tcW w:w="2598" w:type="dxa"/>
          </w:tcPr>
          <w:p w14:paraId="770CA8D5"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315B99FC" w14:textId="77777777" w:rsidR="00522144" w:rsidRDefault="00522144" w:rsidP="00522144">
            <w:pPr>
              <w:widowControl w:val="0"/>
              <w:autoSpaceDE w:val="0"/>
              <w:autoSpaceDN w:val="0"/>
              <w:adjustRightInd w:val="0"/>
              <w:spacing w:after="0" w:line="240" w:lineRule="auto"/>
              <w:rPr>
                <w:rFonts w:cs="Calibri"/>
                <w:color w:val="000000"/>
                <w:sz w:val="24"/>
                <w:szCs w:val="24"/>
              </w:rPr>
            </w:pPr>
            <w:r>
              <w:rPr>
                <w:rFonts w:cs="Calibri"/>
                <w:color w:val="000000"/>
                <w:sz w:val="24"/>
                <w:szCs w:val="24"/>
              </w:rPr>
              <w:t>Compute final weighted score for each input.</w:t>
            </w:r>
          </w:p>
          <w:p w14:paraId="222F3469" w14:textId="77777777" w:rsidR="00522144" w:rsidRDefault="00522144" w:rsidP="00522144">
            <w:pPr>
              <w:widowControl w:val="0"/>
              <w:autoSpaceDE w:val="0"/>
              <w:autoSpaceDN w:val="0"/>
              <w:adjustRightInd w:val="0"/>
              <w:spacing w:after="0" w:line="240" w:lineRule="auto"/>
              <w:rPr>
                <w:ins w:id="5" w:author="Keanu Britt" w:date="2024-09-16T11:24:00Z" w16du:dateUtc="2024-09-16T15:24:00Z"/>
                <w:rFonts w:cs="Calibri"/>
                <w:color w:val="000000"/>
                <w:sz w:val="24"/>
                <w:szCs w:val="24"/>
              </w:rPr>
            </w:pPr>
          </w:p>
          <w:p w14:paraId="07FA6E26" w14:textId="77777777" w:rsidR="00522144" w:rsidRPr="00CD485C" w:rsidRDefault="00522144" w:rsidP="00522144">
            <w:pPr>
              <w:widowControl w:val="0"/>
              <w:autoSpaceDE w:val="0"/>
              <w:autoSpaceDN w:val="0"/>
              <w:adjustRightInd w:val="0"/>
              <w:spacing w:after="0" w:line="240" w:lineRule="auto"/>
              <w:rPr>
                <w:ins w:id="6" w:author="Keanu Britt" w:date="2024-09-16T11:24:00Z" w16du:dateUtc="2024-09-16T15:24:00Z"/>
                <w:rFonts w:cs="Calibri"/>
                <w:color w:val="000000"/>
                <w:sz w:val="18"/>
                <w:szCs w:val="18"/>
              </w:rPr>
            </w:pPr>
            <w:r w:rsidRPr="00CD485C">
              <w:rPr>
                <w:rFonts w:cs="Calibri"/>
                <w:color w:val="000000"/>
                <w:sz w:val="18"/>
                <w:szCs w:val="18"/>
              </w:rPr>
              <w:t>“Weighted Category” = (</w:t>
            </w:r>
            <w:r>
              <w:rPr>
                <w:rFonts w:cs="Calibri"/>
                <w:color w:val="000000"/>
                <w:sz w:val="18"/>
                <w:szCs w:val="18"/>
              </w:rPr>
              <w:t>“</w:t>
            </w:r>
            <w:proofErr w:type="spellStart"/>
            <w:r>
              <w:rPr>
                <w:rFonts w:cs="Calibri"/>
                <w:color w:val="000000"/>
                <w:sz w:val="18"/>
                <w:szCs w:val="18"/>
              </w:rPr>
              <w:t>myfinalscore</w:t>
            </w:r>
            <w:proofErr w:type="spellEnd"/>
            <w:r>
              <w:rPr>
                <w:rFonts w:cs="Calibri"/>
                <w:color w:val="000000"/>
                <w:sz w:val="18"/>
                <w:szCs w:val="18"/>
              </w:rPr>
              <w:t xml:space="preserve"> for specific category” </w:t>
            </w:r>
            <w:r w:rsidRPr="00CD485C">
              <w:rPr>
                <w:rFonts w:cs="Calibri"/>
                <w:color w:val="000000"/>
                <w:sz w:val="18"/>
                <w:szCs w:val="18"/>
              </w:rPr>
              <w:t>/ “</w:t>
            </w:r>
            <w:proofErr w:type="spellStart"/>
            <w:r w:rsidRPr="00CD485C">
              <w:rPr>
                <w:rFonts w:cs="Calibri"/>
                <w:color w:val="000000"/>
                <w:sz w:val="18"/>
                <w:szCs w:val="18"/>
              </w:rPr>
              <w:t>MaximumWeightedCategoryScore</w:t>
            </w:r>
            <w:proofErr w:type="spellEnd"/>
            <w:r w:rsidRPr="00CD485C">
              <w:rPr>
                <w:rFonts w:cs="Calibri"/>
                <w:color w:val="000000"/>
                <w:sz w:val="18"/>
                <w:szCs w:val="18"/>
              </w:rPr>
              <w:t>) * 100 * “Category percentage of final grade”</w:t>
            </w:r>
          </w:p>
          <w:p w14:paraId="2D605EA7" w14:textId="77777777" w:rsidR="00522144" w:rsidRDefault="00522144" w:rsidP="00522144">
            <w:pPr>
              <w:widowControl w:val="0"/>
              <w:autoSpaceDE w:val="0"/>
              <w:autoSpaceDN w:val="0"/>
              <w:adjustRightInd w:val="0"/>
              <w:spacing w:after="0" w:line="240" w:lineRule="auto"/>
              <w:rPr>
                <w:rFonts w:cs="Calibri"/>
                <w:color w:val="000000"/>
                <w:sz w:val="24"/>
                <w:szCs w:val="24"/>
              </w:rPr>
            </w:pPr>
          </w:p>
          <w:p w14:paraId="3BB5F47B" w14:textId="651C0502" w:rsidR="00B93A69" w:rsidRPr="00D55339" w:rsidRDefault="00522144" w:rsidP="00522144">
            <w:pPr>
              <w:widowControl w:val="0"/>
              <w:autoSpaceDE w:val="0"/>
              <w:autoSpaceDN w:val="0"/>
              <w:adjustRightInd w:val="0"/>
              <w:spacing w:after="0" w:line="240" w:lineRule="auto"/>
              <w:rPr>
                <w:rFonts w:cs="Calibri"/>
                <w:color w:val="000000"/>
                <w:sz w:val="24"/>
                <w:szCs w:val="24"/>
              </w:rPr>
            </w:pPr>
            <w:r>
              <w:rPr>
                <w:rFonts w:cs="Calibri"/>
                <w:color w:val="000000"/>
                <w:sz w:val="24"/>
                <w:szCs w:val="24"/>
              </w:rPr>
              <w:t>Add all computed weighted scores to get final output score for class</w:t>
            </w:r>
          </w:p>
        </w:tc>
        <w:tc>
          <w:tcPr>
            <w:tcW w:w="2501" w:type="dxa"/>
          </w:tcPr>
          <w:p w14:paraId="4E70EB53" w14:textId="7C937BBB" w:rsidR="00B93A69" w:rsidRPr="00D55339" w:rsidRDefault="00522144" w:rsidP="00B93A69">
            <w:pPr>
              <w:widowControl w:val="0"/>
              <w:autoSpaceDE w:val="0"/>
              <w:autoSpaceDN w:val="0"/>
              <w:adjustRightInd w:val="0"/>
              <w:spacing w:after="0" w:line="240" w:lineRule="auto"/>
              <w:rPr>
                <w:rFonts w:cs="Calibri"/>
                <w:color w:val="000000"/>
                <w:sz w:val="24"/>
                <w:szCs w:val="24"/>
              </w:rPr>
            </w:pPr>
            <w:ins w:id="7" w:author="Keanu Britt" w:date="2024-09-16T11:23:00Z" w16du:dateUtc="2024-09-16T15:23:00Z">
              <w:r>
                <w:rPr>
                  <w:rFonts w:cs="Calibri"/>
                  <w:color w:val="000000"/>
                  <w:sz w:val="24"/>
                  <w:szCs w:val="24"/>
                </w:rPr>
                <w:t>Final overa</w:t>
              </w:r>
            </w:ins>
            <w:ins w:id="8" w:author="Keanu Britt" w:date="2024-09-16T11:24:00Z" w16du:dateUtc="2024-09-16T15:24:00Z">
              <w:r>
                <w:rPr>
                  <w:rFonts w:cs="Calibri"/>
                  <w:color w:val="000000"/>
                  <w:sz w:val="24"/>
                  <w:szCs w:val="24"/>
                </w:rPr>
                <w:t>ll class score</w:t>
              </w:r>
            </w:ins>
          </w:p>
        </w:tc>
      </w:tr>
      <w:tr w:rsidR="00B93A69" w:rsidRPr="00D55339" w14:paraId="2C49268F" w14:textId="77777777" w:rsidTr="00CD485C">
        <w:tc>
          <w:tcPr>
            <w:tcW w:w="2598" w:type="dxa"/>
          </w:tcPr>
          <w:p w14:paraId="7CB091D5"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1CD786FA"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1361DC32"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2E369A80" w14:textId="77777777" w:rsidTr="00CD485C">
        <w:tc>
          <w:tcPr>
            <w:tcW w:w="2598" w:type="dxa"/>
          </w:tcPr>
          <w:p w14:paraId="0D58FEDD"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2A361FA1"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796837EE"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7CD9FAA6" w14:textId="77777777" w:rsidTr="00CD485C">
        <w:tc>
          <w:tcPr>
            <w:tcW w:w="2598" w:type="dxa"/>
          </w:tcPr>
          <w:p w14:paraId="7FD1EFD8"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33EB3F62"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62EB6DA3"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2F6AEE03" w14:textId="77777777" w:rsidTr="00CD485C">
        <w:tc>
          <w:tcPr>
            <w:tcW w:w="2598" w:type="dxa"/>
          </w:tcPr>
          <w:p w14:paraId="5171BCD9"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1366A521"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63D9A3B9"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22E1E79D" w14:textId="77777777" w:rsidTr="00CD485C">
        <w:tc>
          <w:tcPr>
            <w:tcW w:w="2598" w:type="dxa"/>
          </w:tcPr>
          <w:p w14:paraId="3439C1F5"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26D297D1"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7816EF29"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3E552522" w14:textId="77777777" w:rsidTr="00CD485C">
        <w:tc>
          <w:tcPr>
            <w:tcW w:w="2598" w:type="dxa"/>
          </w:tcPr>
          <w:p w14:paraId="4F7F4548"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6091AD6D"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4FB7195F"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2A68158D" w14:textId="77777777" w:rsidTr="00CD485C">
        <w:tc>
          <w:tcPr>
            <w:tcW w:w="2598" w:type="dxa"/>
          </w:tcPr>
          <w:p w14:paraId="637E5819"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0106B39E"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79256386"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0C42B609" w14:textId="77777777" w:rsidTr="00CD485C">
        <w:tc>
          <w:tcPr>
            <w:tcW w:w="2598" w:type="dxa"/>
          </w:tcPr>
          <w:p w14:paraId="760F89A0"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4D1FC34C"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56942455"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5150BFA2" w14:textId="77777777" w:rsidTr="00CD485C">
        <w:tc>
          <w:tcPr>
            <w:tcW w:w="2598" w:type="dxa"/>
          </w:tcPr>
          <w:p w14:paraId="764E32FC"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3106E4D5"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70859FCF"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0F04E8" w:rsidRPr="00D55339" w14:paraId="6B5F8E18" w14:textId="77777777" w:rsidTr="00CD485C">
        <w:tc>
          <w:tcPr>
            <w:tcW w:w="2598" w:type="dxa"/>
          </w:tcPr>
          <w:p w14:paraId="21D4985F" w14:textId="77777777" w:rsidR="000F04E8" w:rsidRPr="00D55339" w:rsidRDefault="000F04E8" w:rsidP="00B93A69">
            <w:pPr>
              <w:widowControl w:val="0"/>
              <w:autoSpaceDE w:val="0"/>
              <w:autoSpaceDN w:val="0"/>
              <w:adjustRightInd w:val="0"/>
              <w:spacing w:after="0" w:line="240" w:lineRule="auto"/>
              <w:rPr>
                <w:rFonts w:cs="Calibri"/>
                <w:color w:val="000000"/>
                <w:sz w:val="24"/>
                <w:szCs w:val="24"/>
              </w:rPr>
            </w:pPr>
          </w:p>
        </w:tc>
        <w:tc>
          <w:tcPr>
            <w:tcW w:w="6570" w:type="dxa"/>
          </w:tcPr>
          <w:p w14:paraId="73E64B47" w14:textId="77777777" w:rsidR="000F04E8" w:rsidRPr="00D55339" w:rsidRDefault="000F04E8" w:rsidP="00B93A69">
            <w:pPr>
              <w:widowControl w:val="0"/>
              <w:autoSpaceDE w:val="0"/>
              <w:autoSpaceDN w:val="0"/>
              <w:adjustRightInd w:val="0"/>
              <w:spacing w:after="0" w:line="240" w:lineRule="auto"/>
              <w:rPr>
                <w:rFonts w:cs="Calibri"/>
                <w:color w:val="000000"/>
                <w:sz w:val="24"/>
                <w:szCs w:val="24"/>
              </w:rPr>
            </w:pPr>
          </w:p>
        </w:tc>
        <w:tc>
          <w:tcPr>
            <w:tcW w:w="2501" w:type="dxa"/>
          </w:tcPr>
          <w:p w14:paraId="64E2C9AB" w14:textId="77777777" w:rsidR="000F04E8" w:rsidRPr="00D55339" w:rsidRDefault="000F04E8" w:rsidP="00B93A69">
            <w:pPr>
              <w:widowControl w:val="0"/>
              <w:autoSpaceDE w:val="0"/>
              <w:autoSpaceDN w:val="0"/>
              <w:adjustRightInd w:val="0"/>
              <w:spacing w:after="0" w:line="240" w:lineRule="auto"/>
              <w:rPr>
                <w:rFonts w:cs="Calibri"/>
                <w:color w:val="000000"/>
                <w:sz w:val="24"/>
                <w:szCs w:val="24"/>
              </w:rPr>
            </w:pPr>
          </w:p>
        </w:tc>
      </w:tr>
      <w:tr w:rsidR="00B93A69" w:rsidRPr="00D55339" w14:paraId="5A09E012" w14:textId="77777777" w:rsidTr="00CD485C">
        <w:tc>
          <w:tcPr>
            <w:tcW w:w="2598" w:type="dxa"/>
          </w:tcPr>
          <w:p w14:paraId="4BDB1AEA"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2FA467F0"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51342F5D"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2F0C804C" w14:textId="77777777" w:rsidTr="00CD485C">
        <w:tc>
          <w:tcPr>
            <w:tcW w:w="2598" w:type="dxa"/>
          </w:tcPr>
          <w:p w14:paraId="47E5F1D9"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5B7BED78"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3C51F40E"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54B6CFC0" w14:textId="77777777" w:rsidTr="00CD485C">
        <w:tc>
          <w:tcPr>
            <w:tcW w:w="2598" w:type="dxa"/>
          </w:tcPr>
          <w:p w14:paraId="0DA2BAD4"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36E61AFA"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34A5B8FF"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121B9089" w14:textId="77777777" w:rsidTr="00CD485C">
        <w:tc>
          <w:tcPr>
            <w:tcW w:w="2598" w:type="dxa"/>
          </w:tcPr>
          <w:p w14:paraId="044CCCAC"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1154A6BF"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778DB311"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3D300012" w14:textId="77777777" w:rsidTr="00CD485C">
        <w:tc>
          <w:tcPr>
            <w:tcW w:w="2598" w:type="dxa"/>
          </w:tcPr>
          <w:p w14:paraId="468486E6"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6538090F"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31C066AE"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3EBADD09" w14:textId="77777777" w:rsidTr="00CD485C">
        <w:tc>
          <w:tcPr>
            <w:tcW w:w="2598" w:type="dxa"/>
          </w:tcPr>
          <w:p w14:paraId="757F8ABA"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38F9F9C2"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68EF4870"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1FDFC40F" w14:textId="77777777" w:rsidTr="00CD485C">
        <w:tc>
          <w:tcPr>
            <w:tcW w:w="2598" w:type="dxa"/>
          </w:tcPr>
          <w:p w14:paraId="21BE6EC6"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21AC66DE"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6DF30A51"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522062" w:rsidRPr="00D55339" w14:paraId="468F63CC" w14:textId="77777777" w:rsidTr="00CD485C">
        <w:tc>
          <w:tcPr>
            <w:tcW w:w="2598" w:type="dxa"/>
          </w:tcPr>
          <w:p w14:paraId="66712606" w14:textId="77777777" w:rsidR="00522062" w:rsidRPr="00D55339" w:rsidRDefault="00522062" w:rsidP="00B93A69">
            <w:pPr>
              <w:widowControl w:val="0"/>
              <w:autoSpaceDE w:val="0"/>
              <w:autoSpaceDN w:val="0"/>
              <w:adjustRightInd w:val="0"/>
              <w:spacing w:after="0" w:line="240" w:lineRule="auto"/>
              <w:rPr>
                <w:rFonts w:cs="Calibri"/>
                <w:color w:val="000000"/>
                <w:sz w:val="24"/>
                <w:szCs w:val="24"/>
              </w:rPr>
            </w:pPr>
          </w:p>
        </w:tc>
        <w:tc>
          <w:tcPr>
            <w:tcW w:w="6570" w:type="dxa"/>
          </w:tcPr>
          <w:p w14:paraId="1DCCA553" w14:textId="77777777" w:rsidR="00522062" w:rsidRPr="00D55339" w:rsidRDefault="00522062" w:rsidP="00B93A69">
            <w:pPr>
              <w:widowControl w:val="0"/>
              <w:autoSpaceDE w:val="0"/>
              <w:autoSpaceDN w:val="0"/>
              <w:adjustRightInd w:val="0"/>
              <w:spacing w:after="0" w:line="240" w:lineRule="auto"/>
              <w:rPr>
                <w:rFonts w:cs="Calibri"/>
                <w:color w:val="000000"/>
                <w:sz w:val="24"/>
                <w:szCs w:val="24"/>
              </w:rPr>
            </w:pPr>
          </w:p>
        </w:tc>
        <w:tc>
          <w:tcPr>
            <w:tcW w:w="2501" w:type="dxa"/>
          </w:tcPr>
          <w:p w14:paraId="4EEF1F44" w14:textId="77777777" w:rsidR="00522062" w:rsidRPr="00D55339" w:rsidRDefault="00522062" w:rsidP="00B93A69">
            <w:pPr>
              <w:widowControl w:val="0"/>
              <w:autoSpaceDE w:val="0"/>
              <w:autoSpaceDN w:val="0"/>
              <w:adjustRightInd w:val="0"/>
              <w:spacing w:after="0" w:line="240" w:lineRule="auto"/>
              <w:rPr>
                <w:rFonts w:cs="Calibri"/>
                <w:color w:val="000000"/>
                <w:sz w:val="24"/>
                <w:szCs w:val="24"/>
              </w:rPr>
            </w:pPr>
          </w:p>
        </w:tc>
      </w:tr>
      <w:tr w:rsidR="00B93A69" w:rsidRPr="00D55339" w14:paraId="12FF66C6" w14:textId="77777777" w:rsidTr="00CD485C">
        <w:tc>
          <w:tcPr>
            <w:tcW w:w="2598" w:type="dxa"/>
          </w:tcPr>
          <w:p w14:paraId="05F458C3"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09FDE78B"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6CA86389"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522062" w:rsidRPr="00D55339" w14:paraId="45B72A8A" w14:textId="77777777" w:rsidTr="00CD485C">
        <w:tc>
          <w:tcPr>
            <w:tcW w:w="2598" w:type="dxa"/>
          </w:tcPr>
          <w:p w14:paraId="6B1671E6" w14:textId="77777777" w:rsidR="00522062" w:rsidRPr="00D55339" w:rsidRDefault="00522062" w:rsidP="00B93A69">
            <w:pPr>
              <w:widowControl w:val="0"/>
              <w:autoSpaceDE w:val="0"/>
              <w:autoSpaceDN w:val="0"/>
              <w:adjustRightInd w:val="0"/>
              <w:spacing w:after="0" w:line="240" w:lineRule="auto"/>
              <w:rPr>
                <w:rFonts w:cs="Calibri"/>
                <w:color w:val="000000"/>
                <w:sz w:val="24"/>
                <w:szCs w:val="24"/>
              </w:rPr>
            </w:pPr>
          </w:p>
        </w:tc>
        <w:tc>
          <w:tcPr>
            <w:tcW w:w="6570" w:type="dxa"/>
          </w:tcPr>
          <w:p w14:paraId="571C78B1" w14:textId="77777777" w:rsidR="00522062" w:rsidRPr="00D55339" w:rsidRDefault="00522062" w:rsidP="00B93A69">
            <w:pPr>
              <w:widowControl w:val="0"/>
              <w:autoSpaceDE w:val="0"/>
              <w:autoSpaceDN w:val="0"/>
              <w:adjustRightInd w:val="0"/>
              <w:spacing w:after="0" w:line="240" w:lineRule="auto"/>
              <w:rPr>
                <w:rFonts w:cs="Calibri"/>
                <w:color w:val="000000"/>
                <w:sz w:val="24"/>
                <w:szCs w:val="24"/>
              </w:rPr>
            </w:pPr>
          </w:p>
        </w:tc>
        <w:tc>
          <w:tcPr>
            <w:tcW w:w="2501" w:type="dxa"/>
          </w:tcPr>
          <w:p w14:paraId="7A4F0D1E" w14:textId="77777777" w:rsidR="00522062" w:rsidRPr="00D55339" w:rsidRDefault="00522062" w:rsidP="00B93A69">
            <w:pPr>
              <w:widowControl w:val="0"/>
              <w:autoSpaceDE w:val="0"/>
              <w:autoSpaceDN w:val="0"/>
              <w:adjustRightInd w:val="0"/>
              <w:spacing w:after="0" w:line="240" w:lineRule="auto"/>
              <w:rPr>
                <w:rFonts w:cs="Calibri"/>
                <w:color w:val="000000"/>
                <w:sz w:val="24"/>
                <w:szCs w:val="24"/>
              </w:rPr>
            </w:pPr>
          </w:p>
        </w:tc>
      </w:tr>
      <w:tr w:rsidR="00B93A69" w:rsidRPr="00D55339" w14:paraId="199BEC8B" w14:textId="77777777" w:rsidTr="00CD485C">
        <w:tc>
          <w:tcPr>
            <w:tcW w:w="2598" w:type="dxa"/>
          </w:tcPr>
          <w:p w14:paraId="1EE7C6AD"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3CBDACD2"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539BC330"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r w:rsidR="00B93A69" w:rsidRPr="00D55339" w14:paraId="6115DD37" w14:textId="77777777" w:rsidTr="00CD485C">
        <w:tc>
          <w:tcPr>
            <w:tcW w:w="2598" w:type="dxa"/>
          </w:tcPr>
          <w:p w14:paraId="0DCE5DC0"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6570" w:type="dxa"/>
          </w:tcPr>
          <w:p w14:paraId="40EF4CA4"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c>
          <w:tcPr>
            <w:tcW w:w="2501" w:type="dxa"/>
          </w:tcPr>
          <w:p w14:paraId="375C0AC4" w14:textId="77777777" w:rsidR="00B93A69" w:rsidRPr="00D55339" w:rsidRDefault="00B93A69" w:rsidP="00B93A69">
            <w:pPr>
              <w:widowControl w:val="0"/>
              <w:autoSpaceDE w:val="0"/>
              <w:autoSpaceDN w:val="0"/>
              <w:adjustRightInd w:val="0"/>
              <w:spacing w:after="0" w:line="240" w:lineRule="auto"/>
              <w:rPr>
                <w:rFonts w:cs="Calibri"/>
                <w:color w:val="000000"/>
                <w:sz w:val="24"/>
                <w:szCs w:val="24"/>
              </w:rPr>
            </w:pPr>
          </w:p>
        </w:tc>
      </w:tr>
    </w:tbl>
    <w:p w14:paraId="1ED462EB" w14:textId="77777777" w:rsidR="00D55339" w:rsidRDefault="00D55339">
      <w:pPr>
        <w:pStyle w:val="Default"/>
        <w:rPr>
          <w:sz w:val="23"/>
          <w:szCs w:val="23"/>
        </w:rPr>
      </w:pPr>
      <w:r>
        <w:rPr>
          <w:sz w:val="23"/>
          <w:szCs w:val="23"/>
        </w:rPr>
        <w:t xml:space="preserve"> </w:t>
      </w:r>
    </w:p>
    <w:p w14:paraId="54E3A657" w14:textId="77777777" w:rsidR="00D55339" w:rsidRDefault="00D55339">
      <w:pPr>
        <w:pStyle w:val="Default"/>
        <w:rPr>
          <w:rFonts w:cs="Times New Roman"/>
          <w:color w:val="auto"/>
        </w:rPr>
      </w:pPr>
    </w:p>
    <w:p w14:paraId="3C7130B2" w14:textId="77777777" w:rsidR="00D55339" w:rsidRDefault="00D55339">
      <w:pPr>
        <w:pStyle w:val="Default"/>
      </w:pPr>
      <w:r>
        <w:rPr>
          <w:rFonts w:cs="Times New Roman"/>
          <w:color w:val="auto"/>
          <w:sz w:val="22"/>
          <w:szCs w:val="22"/>
        </w:rPr>
        <w:t xml:space="preserve"> </w:t>
      </w:r>
    </w:p>
    <w:sectPr w:rsidR="00D55339" w:rsidSect="00B93A69">
      <w:headerReference w:type="default" r:id="rId6"/>
      <w:pgSz w:w="15840" w:h="127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EFD4A" w14:textId="77777777" w:rsidR="003C6AFA" w:rsidRDefault="003C6AFA" w:rsidP="00B93A69">
      <w:pPr>
        <w:spacing w:after="0" w:line="240" w:lineRule="auto"/>
      </w:pPr>
      <w:r>
        <w:separator/>
      </w:r>
    </w:p>
  </w:endnote>
  <w:endnote w:type="continuationSeparator" w:id="0">
    <w:p w14:paraId="30B760F9" w14:textId="77777777" w:rsidR="003C6AFA" w:rsidRDefault="003C6AFA" w:rsidP="00B9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A6D041" w14:textId="77777777" w:rsidR="003C6AFA" w:rsidRDefault="003C6AFA" w:rsidP="00B93A69">
      <w:pPr>
        <w:spacing w:after="0" w:line="240" w:lineRule="auto"/>
      </w:pPr>
      <w:r>
        <w:separator/>
      </w:r>
    </w:p>
  </w:footnote>
  <w:footnote w:type="continuationSeparator" w:id="0">
    <w:p w14:paraId="7A12A123" w14:textId="77777777" w:rsidR="003C6AFA" w:rsidRDefault="003C6AFA" w:rsidP="00B93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149171" w14:textId="77777777" w:rsidR="00B93A69" w:rsidRDefault="00B93A69" w:rsidP="00B93A69">
    <w:pPr>
      <w:pStyle w:val="Default"/>
      <w:jc w:val="center"/>
      <w:rPr>
        <w:sz w:val="32"/>
        <w:szCs w:val="32"/>
      </w:rPr>
    </w:pPr>
    <w:r>
      <w:rPr>
        <w:sz w:val="32"/>
        <w:szCs w:val="32"/>
      </w:rPr>
      <w:t>CSC 170L</w:t>
    </w:r>
    <w:r w:rsidR="00845573">
      <w:rPr>
        <w:sz w:val="32"/>
        <w:szCs w:val="32"/>
      </w:rPr>
      <w:t>-02</w:t>
    </w:r>
    <w:r>
      <w:rPr>
        <w:sz w:val="32"/>
        <w:szCs w:val="32"/>
      </w:rPr>
      <w:t xml:space="preserve"> – Computer Programming I</w:t>
    </w:r>
  </w:p>
  <w:p w14:paraId="371C6D50" w14:textId="77777777" w:rsidR="00B93A69" w:rsidRDefault="00B93A6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anu Britt">
    <w15:presenceInfo w15:providerId="AD" w15:userId="S-1-5-21-4240075282-729690755-2856204466-1158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129"/>
    <w:rsid w:val="00071C15"/>
    <w:rsid w:val="000A3A2A"/>
    <w:rsid w:val="000F04E8"/>
    <w:rsid w:val="003C6AFA"/>
    <w:rsid w:val="004B50F3"/>
    <w:rsid w:val="004E167F"/>
    <w:rsid w:val="00522062"/>
    <w:rsid w:val="00522144"/>
    <w:rsid w:val="006762DC"/>
    <w:rsid w:val="00704E12"/>
    <w:rsid w:val="0080164D"/>
    <w:rsid w:val="00845573"/>
    <w:rsid w:val="008A007F"/>
    <w:rsid w:val="008F2E77"/>
    <w:rsid w:val="00916365"/>
    <w:rsid w:val="00935129"/>
    <w:rsid w:val="009B308A"/>
    <w:rsid w:val="009D24C1"/>
    <w:rsid w:val="00A661A2"/>
    <w:rsid w:val="00AD0DF5"/>
    <w:rsid w:val="00B1539A"/>
    <w:rsid w:val="00B93A69"/>
    <w:rsid w:val="00C535EA"/>
    <w:rsid w:val="00CD485C"/>
    <w:rsid w:val="00D35208"/>
    <w:rsid w:val="00D55339"/>
    <w:rsid w:val="00D704F5"/>
    <w:rsid w:val="00E94ED7"/>
    <w:rsid w:val="00EB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6BC124"/>
  <w15:chartTrackingRefBased/>
  <w15:docId w15:val="{E82BE9B2-7708-47B5-80F2-58017F5E8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cs="Calibri"/>
      <w:color w:val="000000"/>
      <w:sz w:val="24"/>
      <w:szCs w:val="24"/>
    </w:rPr>
  </w:style>
  <w:style w:type="table" w:styleId="TableGrid">
    <w:name w:val="Table Grid"/>
    <w:basedOn w:val="TableNormal"/>
    <w:uiPriority w:val="59"/>
    <w:rsid w:val="00B93A69"/>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B93A69"/>
    <w:pPr>
      <w:tabs>
        <w:tab w:val="center" w:pos="4680"/>
        <w:tab w:val="right" w:pos="9360"/>
      </w:tabs>
    </w:pPr>
  </w:style>
  <w:style w:type="character" w:customStyle="1" w:styleId="HeaderChar">
    <w:name w:val="Header Char"/>
    <w:basedOn w:val="DefaultParagraphFont"/>
    <w:link w:val="Header"/>
    <w:uiPriority w:val="99"/>
    <w:semiHidden/>
    <w:rsid w:val="00B93A69"/>
  </w:style>
  <w:style w:type="paragraph" w:styleId="Footer">
    <w:name w:val="footer"/>
    <w:basedOn w:val="Normal"/>
    <w:link w:val="FooterChar"/>
    <w:uiPriority w:val="99"/>
    <w:semiHidden/>
    <w:unhideWhenUsed/>
    <w:rsid w:val="00B93A69"/>
    <w:pPr>
      <w:tabs>
        <w:tab w:val="center" w:pos="4680"/>
        <w:tab w:val="right" w:pos="9360"/>
      </w:tabs>
    </w:pPr>
  </w:style>
  <w:style w:type="character" w:customStyle="1" w:styleId="FooterChar">
    <w:name w:val="Footer Char"/>
    <w:basedOn w:val="DefaultParagraphFont"/>
    <w:link w:val="Footer"/>
    <w:uiPriority w:val="99"/>
    <w:semiHidden/>
    <w:rsid w:val="00B93A69"/>
  </w:style>
  <w:style w:type="paragraph" w:styleId="Revision">
    <w:name w:val="Revision"/>
    <w:hidden/>
    <w:uiPriority w:val="99"/>
    <w:semiHidden/>
    <w:rsid w:val="00CD485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Norfolk State University</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cp:lastModifiedBy>Britt, Keanu</cp:lastModifiedBy>
  <cp:revision>4</cp:revision>
  <cp:lastPrinted>2024-09-16T14:58:00Z</cp:lastPrinted>
  <dcterms:created xsi:type="dcterms:W3CDTF">2024-09-16T14:59:00Z</dcterms:created>
  <dcterms:modified xsi:type="dcterms:W3CDTF">2024-09-18T16:01:00Z</dcterms:modified>
</cp:coreProperties>
</file>